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562D2" w14:textId="7CEC5E46" w:rsidR="006C1CFA" w:rsidRPr="00C975B5" w:rsidRDefault="006416F4">
      <w:pPr>
        <w:rPr>
          <w:rFonts w:ascii="Arial" w:hAnsi="Arial" w:cs="Arial"/>
        </w:rPr>
      </w:pPr>
      <w:r w:rsidRPr="00C975B5">
        <w:rPr>
          <w:rFonts w:ascii="Arial" w:hAnsi="Arial" w:cs="Arial"/>
        </w:rPr>
        <w:t>Annotate a</w:t>
      </w:r>
      <w:ins w:id="0" w:author="Brian Howard" w:date="2016-09-28T13:42:00Z">
        <w:r w:rsidR="00AB40BD">
          <w:rPr>
            <w:rFonts w:ascii="Arial" w:hAnsi="Arial" w:cs="Arial"/>
          </w:rPr>
          <w:t>bs</w:t>
        </w:r>
      </w:ins>
      <w:ins w:id="1" w:author="Brian Howard" w:date="2016-09-28T13:43:00Z">
        <w:r w:rsidR="00AB40BD">
          <w:rPr>
            <w:rFonts w:ascii="Arial" w:hAnsi="Arial" w:cs="Arial"/>
          </w:rPr>
          <w:t>trac</w:t>
        </w:r>
      </w:ins>
      <w:del w:id="2" w:author="Brian Howard" w:date="2016-09-28T13:42:00Z">
        <w:r w:rsidRPr="00C975B5" w:rsidDel="00AB40BD">
          <w:rPr>
            <w:rFonts w:ascii="Arial" w:hAnsi="Arial" w:cs="Arial"/>
          </w:rPr>
          <w:delText>btrac</w:delText>
        </w:r>
      </w:del>
      <w:r w:rsidRPr="00C975B5">
        <w:rPr>
          <w:rFonts w:ascii="Arial" w:hAnsi="Arial" w:cs="Arial"/>
        </w:rPr>
        <w:t>ts and methods sections.</w:t>
      </w:r>
    </w:p>
    <w:p w14:paraId="7E5CEED2" w14:textId="74D4B5E4" w:rsidR="003841D0" w:rsidRDefault="006416F4">
      <w:pPr>
        <w:rPr>
          <w:ins w:id="3" w:author="Rex Dwyer" w:date="2016-10-03T09:53:00Z"/>
          <w:rFonts w:ascii="Arial" w:hAnsi="Arial" w:cs="Arial"/>
        </w:rPr>
      </w:pPr>
      <w:r w:rsidRPr="00C975B5">
        <w:rPr>
          <w:rFonts w:ascii="Arial" w:hAnsi="Arial" w:cs="Arial"/>
        </w:rPr>
        <w:t xml:space="preserve">Classify study as: ANIMAL, HUMAN, INVITRO, OTHER.  </w:t>
      </w:r>
    </w:p>
    <w:p w14:paraId="1F52DAF3" w14:textId="0E20BD16" w:rsidR="00331C66" w:rsidRDefault="00331C66">
      <w:pPr>
        <w:rPr>
          <w:ins w:id="4" w:author="Rex Dwyer" w:date="2016-10-03T09:55:00Z"/>
          <w:rFonts w:ascii="Arial" w:hAnsi="Arial" w:cs="Arial"/>
        </w:rPr>
      </w:pPr>
      <w:ins w:id="5" w:author="Rex Dwyer" w:date="2016-10-03T09:53:00Z">
        <w:r>
          <w:rPr>
            <w:rFonts w:ascii="Arial" w:hAnsi="Arial" w:cs="Arial"/>
          </w:rPr>
          <w:t>An ANIMAL abstract:</w:t>
        </w:r>
      </w:ins>
    </w:p>
    <w:p w14:paraId="7EBA5DF4" w14:textId="77777777" w:rsidR="0024143C" w:rsidRDefault="0024143C" w:rsidP="0024143C">
      <w:pPr>
        <w:shd w:val="clear" w:color="auto" w:fill="FFFFFF"/>
        <w:spacing w:line="348" w:lineRule="atLeast"/>
        <w:ind w:left="720"/>
        <w:rPr>
          <w:ins w:id="6" w:author="Rex Dwyer" w:date="2016-10-03T10:00:00Z"/>
          <w:rFonts w:ascii="Arial" w:hAnsi="Arial" w:cs="Arial"/>
          <w:color w:val="000000"/>
          <w:sz w:val="17"/>
          <w:szCs w:val="17"/>
        </w:rPr>
        <w:pPrChange w:id="7" w:author="Rex Dwyer" w:date="2016-10-03T10:02:00Z">
          <w:pPr>
            <w:shd w:val="clear" w:color="auto" w:fill="FFFFFF"/>
            <w:spacing w:line="348" w:lineRule="atLeast"/>
          </w:pPr>
        </w:pPrChange>
      </w:pPr>
      <w:ins w:id="8" w:author="Rex Dwyer" w:date="2016-10-03T10:00:00Z">
        <w:r>
          <w:rPr>
            <w:rFonts w:ascii="Arial" w:hAnsi="Arial" w:cs="Arial"/>
            <w:color w:val="000000"/>
            <w:sz w:val="17"/>
            <w:szCs w:val="17"/>
          </w:rPr>
          <w:fldChar w:fldCharType="begin"/>
        </w:r>
        <w:r>
          <w:rPr>
            <w:rFonts w:ascii="Arial" w:hAnsi="Arial" w:cs="Arial"/>
            <w:color w:val="000000"/>
            <w:sz w:val="17"/>
            <w:szCs w:val="17"/>
          </w:rPr>
          <w:instrText xml:space="preserve"> HYPERLINK "https://www.ncbi.nlm.nih.gov/pubmed/27486271" \o "Reproduction (Cambridge, England)." </w:instrText>
        </w:r>
        <w:r>
          <w:rPr>
            <w:rFonts w:ascii="Arial" w:hAnsi="Arial" w:cs="Arial"/>
            <w:color w:val="000000"/>
            <w:sz w:val="17"/>
            <w:szCs w:val="17"/>
          </w:rPr>
          <w:fldChar w:fldCharType="separate"/>
        </w:r>
        <w:r>
          <w:rPr>
            <w:rStyle w:val="Hyperlink"/>
            <w:rFonts w:ascii="Arial" w:hAnsi="Arial" w:cs="Arial"/>
            <w:color w:val="660066"/>
            <w:sz w:val="17"/>
            <w:szCs w:val="17"/>
          </w:rPr>
          <w:t>Reproduction.</w:t>
        </w:r>
        <w:r>
          <w:rPr>
            <w:rFonts w:ascii="Arial" w:hAnsi="Arial" w:cs="Arial"/>
            <w:color w:val="000000"/>
            <w:sz w:val="17"/>
            <w:szCs w:val="17"/>
          </w:rPr>
          <w:fldChar w:fldCharType="end"/>
        </w:r>
        <w:r>
          <w:rPr>
            <w:rStyle w:val="apple-converted-space"/>
            <w:rFonts w:ascii="Arial" w:hAnsi="Arial" w:cs="Arial"/>
            <w:color w:val="000000"/>
            <w:sz w:val="17"/>
            <w:szCs w:val="17"/>
          </w:rPr>
          <w:t> </w:t>
        </w:r>
        <w:r>
          <w:rPr>
            <w:rFonts w:ascii="Arial" w:hAnsi="Arial" w:cs="Arial"/>
            <w:color w:val="000000"/>
            <w:sz w:val="17"/>
            <w:szCs w:val="17"/>
          </w:rPr>
          <w:t>2016 Nov;152(5):403-15. doi: 10.1530/REP-16-0171. Epub 2016 Aug 2.</w:t>
        </w:r>
      </w:ins>
    </w:p>
    <w:p w14:paraId="4EB34B28" w14:textId="6CA92B24" w:rsidR="0024143C" w:rsidRDefault="0024143C" w:rsidP="0024143C">
      <w:pPr>
        <w:pStyle w:val="Heading1"/>
        <w:shd w:val="clear" w:color="auto" w:fill="FFFFFF"/>
        <w:spacing w:before="90" w:after="90" w:line="270" w:lineRule="atLeast"/>
        <w:ind w:left="720"/>
        <w:rPr>
          <w:ins w:id="9" w:author="Rex Dwyer" w:date="2016-10-03T10:00:00Z"/>
          <w:rFonts w:ascii="Arial" w:hAnsi="Arial" w:cs="Arial"/>
          <w:color w:val="000000"/>
          <w:sz w:val="25"/>
          <w:szCs w:val="25"/>
        </w:rPr>
        <w:pPrChange w:id="10" w:author="Rex Dwyer" w:date="2016-10-03T10:02:00Z">
          <w:pPr>
            <w:pStyle w:val="Heading1"/>
            <w:shd w:val="clear" w:color="auto" w:fill="FFFFFF"/>
            <w:spacing w:before="90" w:after="90" w:line="270" w:lineRule="atLeast"/>
          </w:pPr>
        </w:pPrChange>
      </w:pPr>
      <w:ins w:id="11" w:author="Rex Dwyer" w:date="2016-10-03T10:00:00Z">
        <w:r>
          <w:rPr>
            <w:rFonts w:ascii="Arial" w:hAnsi="Arial" w:cs="Arial"/>
            <w:color w:val="000000"/>
            <w:sz w:val="25"/>
            <w:szCs w:val="25"/>
          </w:rPr>
          <w:t>Effects of neonatal exposure to a</w:t>
        </w:r>
        <w:r>
          <w:rPr>
            <w:rStyle w:val="apple-converted-space"/>
            <w:rFonts w:ascii="Arial" w:hAnsi="Arial" w:cs="Arial"/>
            <w:color w:val="000000"/>
            <w:sz w:val="25"/>
            <w:szCs w:val="25"/>
          </w:rPr>
          <w:t> </w:t>
        </w:r>
        <w:r>
          <w:rPr>
            <w:rStyle w:val="highlight"/>
            <w:rFonts w:ascii="Arial" w:hAnsi="Arial" w:cs="Arial"/>
            <w:color w:val="000000"/>
            <w:sz w:val="25"/>
            <w:szCs w:val="25"/>
          </w:rPr>
          <w:t>glyphosate</w:t>
        </w:r>
        <w:r>
          <w:rPr>
            <w:rFonts w:ascii="Arial" w:hAnsi="Arial" w:cs="Arial"/>
            <w:color w:val="000000"/>
            <w:sz w:val="25"/>
            <w:szCs w:val="25"/>
          </w:rPr>
          <w:t>-based herbicide on female</w:t>
        </w:r>
        <w:r>
          <w:rPr>
            <w:rStyle w:val="apple-converted-space"/>
            <w:rFonts w:ascii="Arial" w:hAnsi="Arial" w:cs="Arial"/>
            <w:color w:val="000000"/>
            <w:sz w:val="25"/>
            <w:szCs w:val="25"/>
          </w:rPr>
          <w:t> </w:t>
        </w:r>
        <w:r>
          <w:rPr>
            <w:rStyle w:val="highlight"/>
            <w:rFonts w:ascii="Arial" w:hAnsi="Arial" w:cs="Arial"/>
            <w:color w:val="000000"/>
            <w:sz w:val="25"/>
            <w:szCs w:val="25"/>
          </w:rPr>
          <w:t>rat</w:t>
        </w:r>
      </w:ins>
      <w:ins w:id="12" w:author="Rex Dwyer" w:date="2016-10-03T10:18:00Z">
        <w:r w:rsidR="004B3D28">
          <w:rPr>
            <w:rStyle w:val="highlight"/>
            <w:rFonts w:ascii="Arial" w:hAnsi="Arial" w:cs="Arial"/>
            <w:color w:val="000000"/>
            <w:sz w:val="25"/>
            <w:szCs w:val="25"/>
          </w:rPr>
          <w:t xml:space="preserve"> </w:t>
        </w:r>
      </w:ins>
      <w:ins w:id="13" w:author="Rex Dwyer" w:date="2016-10-03T10:00:00Z">
        <w:r>
          <w:rPr>
            <w:rFonts w:ascii="Arial" w:hAnsi="Arial" w:cs="Arial"/>
            <w:color w:val="000000"/>
            <w:sz w:val="25"/>
            <w:szCs w:val="25"/>
          </w:rPr>
          <w:t>reproduction.</w:t>
        </w:r>
      </w:ins>
    </w:p>
    <w:p w14:paraId="4F571E90" w14:textId="77777777" w:rsidR="0024143C" w:rsidRPr="0024143C" w:rsidRDefault="0024143C" w:rsidP="0024143C">
      <w:pPr>
        <w:shd w:val="clear" w:color="auto" w:fill="FFFFFF"/>
        <w:ind w:left="720"/>
        <w:rPr>
          <w:ins w:id="14" w:author="Rex Dwyer" w:date="2016-10-03T10:00:00Z"/>
          <w:rFonts w:ascii="Arial" w:hAnsi="Arial" w:cs="Arial"/>
          <w:color w:val="000000"/>
          <w:sz w:val="18"/>
          <w:szCs w:val="18"/>
          <w:lang w:val="es-419"/>
          <w:rPrChange w:id="15" w:author="Rex Dwyer" w:date="2016-10-03T10:00:00Z">
            <w:rPr>
              <w:ins w:id="16" w:author="Rex Dwyer" w:date="2016-10-03T10:00:00Z"/>
              <w:rFonts w:ascii="Arial" w:hAnsi="Arial" w:cs="Arial"/>
              <w:color w:val="000000"/>
              <w:sz w:val="18"/>
              <w:szCs w:val="18"/>
            </w:rPr>
          </w:rPrChange>
        </w:rPr>
        <w:pPrChange w:id="17" w:author="Rex Dwyer" w:date="2016-10-03T10:02:00Z">
          <w:pPr>
            <w:shd w:val="clear" w:color="auto" w:fill="FFFFFF"/>
          </w:pPr>
        </w:pPrChange>
      </w:pPr>
      <w:ins w:id="18" w:author="Rex Dwyer" w:date="2016-10-03T10:00:00Z">
        <w:r>
          <w:rPr>
            <w:rFonts w:ascii="Arial" w:hAnsi="Arial" w:cs="Arial"/>
            <w:color w:val="000000"/>
            <w:sz w:val="18"/>
            <w:szCs w:val="18"/>
          </w:rPr>
          <w:fldChar w:fldCharType="begin"/>
        </w:r>
        <w:r w:rsidRPr="0024143C">
          <w:rPr>
            <w:rFonts w:ascii="Arial" w:hAnsi="Arial" w:cs="Arial"/>
            <w:color w:val="000000"/>
            <w:sz w:val="18"/>
            <w:szCs w:val="18"/>
            <w:lang w:val="es-419"/>
            <w:rPrChange w:id="19" w:author="Rex Dwyer" w:date="2016-10-03T10:00:00Z">
              <w:rPr>
                <w:rFonts w:ascii="Arial" w:hAnsi="Arial" w:cs="Arial"/>
                <w:color w:val="000000"/>
                <w:sz w:val="18"/>
                <w:szCs w:val="18"/>
              </w:rPr>
            </w:rPrChange>
          </w:rPr>
          <w:instrText xml:space="preserve"> HYPERLINK "https://www.ncbi.nlm.nih.gov/pubmed/?term=Ingaramo%20PI%5BAuthor%5D&amp;cauthor=true&amp;cauthor_uid=27486271"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20" w:author="Rex Dwyer" w:date="2016-10-03T10:00:00Z">
              <w:rPr>
                <w:rStyle w:val="Hyperlink"/>
                <w:rFonts w:ascii="Arial" w:hAnsi="Arial" w:cs="Arial"/>
                <w:color w:val="660066"/>
                <w:sz w:val="18"/>
                <w:szCs w:val="18"/>
              </w:rPr>
            </w:rPrChange>
          </w:rPr>
          <w:t>Ingaramo PI</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21" w:author="Rex Dwyer" w:date="2016-10-03T10:00:00Z">
              <w:rPr>
                <w:rFonts w:ascii="Arial" w:hAnsi="Arial" w:cs="Arial"/>
                <w:color w:val="000000"/>
                <w:sz w:val="15"/>
                <w:szCs w:val="15"/>
                <w:vertAlign w:val="superscript"/>
              </w:rPr>
            </w:rPrChange>
          </w:rPr>
          <w:t>1</w:t>
        </w:r>
        <w:r w:rsidRPr="0024143C">
          <w:rPr>
            <w:rFonts w:ascii="Arial" w:hAnsi="Arial" w:cs="Arial"/>
            <w:color w:val="000000"/>
            <w:sz w:val="18"/>
            <w:szCs w:val="18"/>
            <w:lang w:val="es-419"/>
            <w:rPrChange w:id="22" w:author="Rex Dwyer" w:date="2016-10-03T10:00:00Z">
              <w:rPr>
                <w:rFonts w:ascii="Arial" w:hAnsi="Arial" w:cs="Arial"/>
                <w:color w:val="000000"/>
                <w:sz w:val="18"/>
                <w:szCs w:val="18"/>
              </w:rPr>
            </w:rPrChange>
          </w:rPr>
          <w:t>,</w:t>
        </w:r>
        <w:r w:rsidRPr="0024143C">
          <w:rPr>
            <w:rStyle w:val="apple-converted-space"/>
            <w:rFonts w:ascii="Arial" w:hAnsi="Arial" w:cs="Arial"/>
            <w:color w:val="000000"/>
            <w:sz w:val="18"/>
            <w:szCs w:val="18"/>
            <w:lang w:val="es-419"/>
            <w:rPrChange w:id="23" w:author="Rex Dwyer" w:date="2016-10-03T10:00:00Z">
              <w:rPr>
                <w:rStyle w:val="apple-converted-space"/>
                <w:rFonts w:ascii="Arial" w:hAnsi="Arial" w:cs="Arial"/>
                <w:color w:val="000000"/>
                <w:sz w:val="18"/>
                <w:szCs w:val="18"/>
              </w:rPr>
            </w:rPrChange>
          </w:rPr>
          <w:t> </w:t>
        </w:r>
        <w:r>
          <w:rPr>
            <w:rFonts w:ascii="Arial" w:hAnsi="Arial" w:cs="Arial"/>
            <w:color w:val="000000"/>
            <w:sz w:val="18"/>
            <w:szCs w:val="18"/>
          </w:rPr>
          <w:fldChar w:fldCharType="begin"/>
        </w:r>
        <w:r w:rsidRPr="0024143C">
          <w:rPr>
            <w:rFonts w:ascii="Arial" w:hAnsi="Arial" w:cs="Arial"/>
            <w:color w:val="000000"/>
            <w:sz w:val="18"/>
            <w:szCs w:val="18"/>
            <w:lang w:val="es-419"/>
            <w:rPrChange w:id="24" w:author="Rex Dwyer" w:date="2016-10-03T10:00:00Z">
              <w:rPr>
                <w:rFonts w:ascii="Arial" w:hAnsi="Arial" w:cs="Arial"/>
                <w:color w:val="000000"/>
                <w:sz w:val="18"/>
                <w:szCs w:val="18"/>
              </w:rPr>
            </w:rPrChange>
          </w:rPr>
          <w:instrText xml:space="preserve"> HYPERLINK "https://www.ncbi.nlm.nih.gov/pubmed/?term=Varayoud%20J%5BAuthor%5D&amp;cauthor=true&amp;cauthor_uid=27486271"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25" w:author="Rex Dwyer" w:date="2016-10-03T10:00:00Z">
              <w:rPr>
                <w:rStyle w:val="Hyperlink"/>
                <w:rFonts w:ascii="Arial" w:hAnsi="Arial" w:cs="Arial"/>
                <w:color w:val="660066"/>
                <w:sz w:val="18"/>
                <w:szCs w:val="18"/>
              </w:rPr>
            </w:rPrChange>
          </w:rPr>
          <w:t>Varayoud J</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26" w:author="Rex Dwyer" w:date="2016-10-03T10:00:00Z">
              <w:rPr>
                <w:rFonts w:ascii="Arial" w:hAnsi="Arial" w:cs="Arial"/>
                <w:color w:val="000000"/>
                <w:sz w:val="15"/>
                <w:szCs w:val="15"/>
                <w:vertAlign w:val="superscript"/>
              </w:rPr>
            </w:rPrChange>
          </w:rPr>
          <w:t>1</w:t>
        </w:r>
        <w:r w:rsidRPr="0024143C">
          <w:rPr>
            <w:rFonts w:ascii="Arial" w:hAnsi="Arial" w:cs="Arial"/>
            <w:color w:val="000000"/>
            <w:sz w:val="18"/>
            <w:szCs w:val="18"/>
            <w:lang w:val="es-419"/>
            <w:rPrChange w:id="27" w:author="Rex Dwyer" w:date="2016-10-03T10:00:00Z">
              <w:rPr>
                <w:rFonts w:ascii="Arial" w:hAnsi="Arial" w:cs="Arial"/>
                <w:color w:val="000000"/>
                <w:sz w:val="18"/>
                <w:szCs w:val="18"/>
              </w:rPr>
            </w:rPrChange>
          </w:rPr>
          <w:t>,</w:t>
        </w:r>
        <w:r w:rsidRPr="0024143C">
          <w:rPr>
            <w:rStyle w:val="apple-converted-space"/>
            <w:rFonts w:ascii="Arial" w:hAnsi="Arial" w:cs="Arial"/>
            <w:color w:val="000000"/>
            <w:sz w:val="18"/>
            <w:szCs w:val="18"/>
            <w:lang w:val="es-419"/>
            <w:rPrChange w:id="28" w:author="Rex Dwyer" w:date="2016-10-03T10:00:00Z">
              <w:rPr>
                <w:rStyle w:val="apple-converted-space"/>
                <w:rFonts w:ascii="Arial" w:hAnsi="Arial" w:cs="Arial"/>
                <w:color w:val="000000"/>
                <w:sz w:val="18"/>
                <w:szCs w:val="18"/>
              </w:rPr>
            </w:rPrChange>
          </w:rPr>
          <w:t> </w:t>
        </w:r>
        <w:r>
          <w:rPr>
            <w:rFonts w:ascii="Arial" w:hAnsi="Arial" w:cs="Arial"/>
            <w:color w:val="000000"/>
            <w:sz w:val="18"/>
            <w:szCs w:val="18"/>
          </w:rPr>
          <w:fldChar w:fldCharType="begin"/>
        </w:r>
        <w:r w:rsidRPr="0024143C">
          <w:rPr>
            <w:rFonts w:ascii="Arial" w:hAnsi="Arial" w:cs="Arial"/>
            <w:color w:val="000000"/>
            <w:sz w:val="18"/>
            <w:szCs w:val="18"/>
            <w:lang w:val="es-419"/>
            <w:rPrChange w:id="29" w:author="Rex Dwyer" w:date="2016-10-03T10:00:00Z">
              <w:rPr>
                <w:rFonts w:ascii="Arial" w:hAnsi="Arial" w:cs="Arial"/>
                <w:color w:val="000000"/>
                <w:sz w:val="18"/>
                <w:szCs w:val="18"/>
              </w:rPr>
            </w:rPrChange>
          </w:rPr>
          <w:instrText xml:space="preserve"> HYPERLINK "https://www.ncbi.nlm.nih.gov/pubmed/?term=Milesi%20MM%5BAuthor%5D&amp;cauthor=true&amp;cauthor_uid=27486271"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30" w:author="Rex Dwyer" w:date="2016-10-03T10:00:00Z">
              <w:rPr>
                <w:rStyle w:val="Hyperlink"/>
                <w:rFonts w:ascii="Arial" w:hAnsi="Arial" w:cs="Arial"/>
                <w:color w:val="660066"/>
                <w:sz w:val="18"/>
                <w:szCs w:val="18"/>
              </w:rPr>
            </w:rPrChange>
          </w:rPr>
          <w:t>Milesi MM</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31" w:author="Rex Dwyer" w:date="2016-10-03T10:00:00Z">
              <w:rPr>
                <w:rFonts w:ascii="Arial" w:hAnsi="Arial" w:cs="Arial"/>
                <w:color w:val="000000"/>
                <w:sz w:val="15"/>
                <w:szCs w:val="15"/>
                <w:vertAlign w:val="superscript"/>
              </w:rPr>
            </w:rPrChange>
          </w:rPr>
          <w:t>1</w:t>
        </w:r>
        <w:r w:rsidRPr="0024143C">
          <w:rPr>
            <w:rFonts w:ascii="Arial" w:hAnsi="Arial" w:cs="Arial"/>
            <w:color w:val="000000"/>
            <w:sz w:val="18"/>
            <w:szCs w:val="18"/>
            <w:lang w:val="es-419"/>
            <w:rPrChange w:id="32" w:author="Rex Dwyer" w:date="2016-10-03T10:00:00Z">
              <w:rPr>
                <w:rFonts w:ascii="Arial" w:hAnsi="Arial" w:cs="Arial"/>
                <w:color w:val="000000"/>
                <w:sz w:val="18"/>
                <w:szCs w:val="18"/>
              </w:rPr>
            </w:rPrChange>
          </w:rPr>
          <w:t>,</w:t>
        </w:r>
        <w:r w:rsidRPr="0024143C">
          <w:rPr>
            <w:rStyle w:val="apple-converted-space"/>
            <w:rFonts w:ascii="Arial" w:hAnsi="Arial" w:cs="Arial"/>
            <w:color w:val="000000"/>
            <w:sz w:val="18"/>
            <w:szCs w:val="18"/>
            <w:lang w:val="es-419"/>
            <w:rPrChange w:id="33" w:author="Rex Dwyer" w:date="2016-10-03T10:00:00Z">
              <w:rPr>
                <w:rStyle w:val="apple-converted-space"/>
                <w:rFonts w:ascii="Arial" w:hAnsi="Arial" w:cs="Arial"/>
                <w:color w:val="000000"/>
                <w:sz w:val="18"/>
                <w:szCs w:val="18"/>
              </w:rPr>
            </w:rPrChange>
          </w:rPr>
          <w:t> </w:t>
        </w:r>
        <w:r>
          <w:rPr>
            <w:rFonts w:ascii="Arial" w:hAnsi="Arial" w:cs="Arial"/>
            <w:color w:val="000000"/>
            <w:sz w:val="18"/>
            <w:szCs w:val="18"/>
          </w:rPr>
          <w:fldChar w:fldCharType="begin"/>
        </w:r>
        <w:r w:rsidRPr="0024143C">
          <w:rPr>
            <w:rFonts w:ascii="Arial" w:hAnsi="Arial" w:cs="Arial"/>
            <w:color w:val="000000"/>
            <w:sz w:val="18"/>
            <w:szCs w:val="18"/>
            <w:lang w:val="es-419"/>
            <w:rPrChange w:id="34" w:author="Rex Dwyer" w:date="2016-10-03T10:00:00Z">
              <w:rPr>
                <w:rFonts w:ascii="Arial" w:hAnsi="Arial" w:cs="Arial"/>
                <w:color w:val="000000"/>
                <w:sz w:val="18"/>
                <w:szCs w:val="18"/>
              </w:rPr>
            </w:rPrChange>
          </w:rPr>
          <w:instrText xml:space="preserve"> HYPERLINK "https://www.ncbi.nlm.nih.gov/pubmed/?term=Schimpf%20MG%5BAuthor%5D&amp;cauthor=true&amp;cauthor_uid=27486271"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35" w:author="Rex Dwyer" w:date="2016-10-03T10:00:00Z">
              <w:rPr>
                <w:rStyle w:val="Hyperlink"/>
                <w:rFonts w:ascii="Arial" w:hAnsi="Arial" w:cs="Arial"/>
                <w:color w:val="660066"/>
                <w:sz w:val="18"/>
                <w:szCs w:val="18"/>
              </w:rPr>
            </w:rPrChange>
          </w:rPr>
          <w:t>Schimpf MG</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36" w:author="Rex Dwyer" w:date="2016-10-03T10:00:00Z">
              <w:rPr>
                <w:rFonts w:ascii="Arial" w:hAnsi="Arial" w:cs="Arial"/>
                <w:color w:val="000000"/>
                <w:sz w:val="15"/>
                <w:szCs w:val="15"/>
                <w:vertAlign w:val="superscript"/>
              </w:rPr>
            </w:rPrChange>
          </w:rPr>
          <w:t>1</w:t>
        </w:r>
        <w:r w:rsidRPr="0024143C">
          <w:rPr>
            <w:rFonts w:ascii="Arial" w:hAnsi="Arial" w:cs="Arial"/>
            <w:color w:val="000000"/>
            <w:sz w:val="18"/>
            <w:szCs w:val="18"/>
            <w:lang w:val="es-419"/>
            <w:rPrChange w:id="37" w:author="Rex Dwyer" w:date="2016-10-03T10:00:00Z">
              <w:rPr>
                <w:rFonts w:ascii="Arial" w:hAnsi="Arial" w:cs="Arial"/>
                <w:color w:val="000000"/>
                <w:sz w:val="18"/>
                <w:szCs w:val="18"/>
              </w:rPr>
            </w:rPrChange>
          </w:rPr>
          <w:t>,</w:t>
        </w:r>
        <w:r w:rsidRPr="0024143C">
          <w:rPr>
            <w:rStyle w:val="apple-converted-space"/>
            <w:rFonts w:ascii="Arial" w:hAnsi="Arial" w:cs="Arial"/>
            <w:color w:val="000000"/>
            <w:sz w:val="18"/>
            <w:szCs w:val="18"/>
            <w:lang w:val="es-419"/>
            <w:rPrChange w:id="38" w:author="Rex Dwyer" w:date="2016-10-03T10:00:00Z">
              <w:rPr>
                <w:rStyle w:val="apple-converted-space"/>
                <w:rFonts w:ascii="Arial" w:hAnsi="Arial" w:cs="Arial"/>
                <w:color w:val="000000"/>
                <w:sz w:val="18"/>
                <w:szCs w:val="18"/>
              </w:rPr>
            </w:rPrChange>
          </w:rPr>
          <w:t> </w:t>
        </w:r>
        <w:r>
          <w:rPr>
            <w:rFonts w:ascii="Arial" w:hAnsi="Arial" w:cs="Arial"/>
            <w:color w:val="000000"/>
            <w:sz w:val="18"/>
            <w:szCs w:val="18"/>
          </w:rPr>
          <w:fldChar w:fldCharType="begin"/>
        </w:r>
        <w:r w:rsidRPr="0024143C">
          <w:rPr>
            <w:rFonts w:ascii="Arial" w:hAnsi="Arial" w:cs="Arial"/>
            <w:color w:val="000000"/>
            <w:sz w:val="18"/>
            <w:szCs w:val="18"/>
            <w:lang w:val="es-419"/>
            <w:rPrChange w:id="39" w:author="Rex Dwyer" w:date="2016-10-03T10:00:00Z">
              <w:rPr>
                <w:rFonts w:ascii="Arial" w:hAnsi="Arial" w:cs="Arial"/>
                <w:color w:val="000000"/>
                <w:sz w:val="18"/>
                <w:szCs w:val="18"/>
              </w:rPr>
            </w:rPrChange>
          </w:rPr>
          <w:instrText xml:space="preserve"> HYPERLINK "https://www.ncbi.nlm.nih.gov/pubmed/?term=Mu%C3%B1oz-de-Toro%20M%5BAuthor%5D&amp;cauthor=true&amp;cauthor_uid=27486271"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40" w:author="Rex Dwyer" w:date="2016-10-03T10:00:00Z">
              <w:rPr>
                <w:rStyle w:val="Hyperlink"/>
                <w:rFonts w:ascii="Arial" w:hAnsi="Arial" w:cs="Arial"/>
                <w:color w:val="660066"/>
                <w:sz w:val="18"/>
                <w:szCs w:val="18"/>
              </w:rPr>
            </w:rPrChange>
          </w:rPr>
          <w:t>Muñoz-de-Toro M</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41" w:author="Rex Dwyer" w:date="2016-10-03T10:00:00Z">
              <w:rPr>
                <w:rFonts w:ascii="Arial" w:hAnsi="Arial" w:cs="Arial"/>
                <w:color w:val="000000"/>
                <w:sz w:val="15"/>
                <w:szCs w:val="15"/>
                <w:vertAlign w:val="superscript"/>
              </w:rPr>
            </w:rPrChange>
          </w:rPr>
          <w:t>1</w:t>
        </w:r>
        <w:r w:rsidRPr="0024143C">
          <w:rPr>
            <w:rFonts w:ascii="Arial" w:hAnsi="Arial" w:cs="Arial"/>
            <w:color w:val="000000"/>
            <w:sz w:val="18"/>
            <w:szCs w:val="18"/>
            <w:lang w:val="es-419"/>
            <w:rPrChange w:id="42" w:author="Rex Dwyer" w:date="2016-10-03T10:00:00Z">
              <w:rPr>
                <w:rFonts w:ascii="Arial" w:hAnsi="Arial" w:cs="Arial"/>
                <w:color w:val="000000"/>
                <w:sz w:val="18"/>
                <w:szCs w:val="18"/>
              </w:rPr>
            </w:rPrChange>
          </w:rPr>
          <w:t>,</w:t>
        </w:r>
        <w:r w:rsidRPr="0024143C">
          <w:rPr>
            <w:rStyle w:val="apple-converted-space"/>
            <w:rFonts w:ascii="Arial" w:hAnsi="Arial" w:cs="Arial"/>
            <w:color w:val="000000"/>
            <w:sz w:val="18"/>
            <w:szCs w:val="18"/>
            <w:lang w:val="es-419"/>
            <w:rPrChange w:id="43" w:author="Rex Dwyer" w:date="2016-10-03T10:00:00Z">
              <w:rPr>
                <w:rStyle w:val="apple-converted-space"/>
                <w:rFonts w:ascii="Arial" w:hAnsi="Arial" w:cs="Arial"/>
                <w:color w:val="000000"/>
                <w:sz w:val="18"/>
                <w:szCs w:val="18"/>
              </w:rPr>
            </w:rPrChange>
          </w:rPr>
          <w:t> </w:t>
        </w:r>
        <w:r>
          <w:rPr>
            <w:rFonts w:ascii="Arial" w:hAnsi="Arial" w:cs="Arial"/>
            <w:color w:val="000000"/>
            <w:sz w:val="18"/>
            <w:szCs w:val="18"/>
          </w:rPr>
          <w:fldChar w:fldCharType="begin"/>
        </w:r>
        <w:r w:rsidRPr="0024143C">
          <w:rPr>
            <w:rFonts w:ascii="Arial" w:hAnsi="Arial" w:cs="Arial"/>
            <w:color w:val="000000"/>
            <w:sz w:val="18"/>
            <w:szCs w:val="18"/>
            <w:lang w:val="es-419"/>
            <w:rPrChange w:id="44" w:author="Rex Dwyer" w:date="2016-10-03T10:00:00Z">
              <w:rPr>
                <w:rFonts w:ascii="Arial" w:hAnsi="Arial" w:cs="Arial"/>
                <w:color w:val="000000"/>
                <w:sz w:val="18"/>
                <w:szCs w:val="18"/>
              </w:rPr>
            </w:rPrChange>
          </w:rPr>
          <w:instrText xml:space="preserve"> HYPERLINK "https://www.ncbi.nlm.nih.gov/pubmed/?term=Luque%20EH%5BAuthor%5D&amp;cauthor=true&amp;cauthor_uid=27486271" </w:instrText>
        </w:r>
        <w:r>
          <w:rPr>
            <w:rFonts w:ascii="Arial" w:hAnsi="Arial" w:cs="Arial"/>
            <w:color w:val="000000"/>
            <w:sz w:val="18"/>
            <w:szCs w:val="18"/>
          </w:rPr>
          <w:fldChar w:fldCharType="separate"/>
        </w:r>
        <w:r w:rsidRPr="0024143C">
          <w:rPr>
            <w:rStyle w:val="Hyperlink"/>
            <w:rFonts w:ascii="Arial" w:hAnsi="Arial" w:cs="Arial"/>
            <w:color w:val="660066"/>
            <w:sz w:val="18"/>
            <w:szCs w:val="18"/>
            <w:lang w:val="es-419"/>
            <w:rPrChange w:id="45" w:author="Rex Dwyer" w:date="2016-10-03T10:00:00Z">
              <w:rPr>
                <w:rStyle w:val="Hyperlink"/>
                <w:rFonts w:ascii="Arial" w:hAnsi="Arial" w:cs="Arial"/>
                <w:color w:val="660066"/>
                <w:sz w:val="18"/>
                <w:szCs w:val="18"/>
              </w:rPr>
            </w:rPrChange>
          </w:rPr>
          <w:t>Luque EH</w:t>
        </w:r>
        <w:r>
          <w:rPr>
            <w:rFonts w:ascii="Arial" w:hAnsi="Arial" w:cs="Arial"/>
            <w:color w:val="000000"/>
            <w:sz w:val="18"/>
            <w:szCs w:val="18"/>
          </w:rPr>
          <w:fldChar w:fldCharType="end"/>
        </w:r>
        <w:r w:rsidRPr="0024143C">
          <w:rPr>
            <w:rFonts w:ascii="Arial" w:hAnsi="Arial" w:cs="Arial"/>
            <w:color w:val="000000"/>
            <w:sz w:val="15"/>
            <w:szCs w:val="15"/>
            <w:vertAlign w:val="superscript"/>
            <w:lang w:val="es-419"/>
            <w:rPrChange w:id="46" w:author="Rex Dwyer" w:date="2016-10-03T10:00:00Z">
              <w:rPr>
                <w:rFonts w:ascii="Arial" w:hAnsi="Arial" w:cs="Arial"/>
                <w:color w:val="000000"/>
                <w:sz w:val="15"/>
                <w:szCs w:val="15"/>
                <w:vertAlign w:val="superscript"/>
              </w:rPr>
            </w:rPrChange>
          </w:rPr>
          <w:t>2</w:t>
        </w:r>
        <w:r w:rsidRPr="0024143C">
          <w:rPr>
            <w:rFonts w:ascii="Arial" w:hAnsi="Arial" w:cs="Arial"/>
            <w:color w:val="000000"/>
            <w:sz w:val="18"/>
            <w:szCs w:val="18"/>
            <w:lang w:val="es-419"/>
            <w:rPrChange w:id="47" w:author="Rex Dwyer" w:date="2016-10-03T10:00:00Z">
              <w:rPr>
                <w:rFonts w:ascii="Arial" w:hAnsi="Arial" w:cs="Arial"/>
                <w:color w:val="000000"/>
                <w:sz w:val="18"/>
                <w:szCs w:val="18"/>
              </w:rPr>
            </w:rPrChange>
          </w:rPr>
          <w:t>.</w:t>
        </w:r>
      </w:ins>
    </w:p>
    <w:p w14:paraId="12BFBEF8" w14:textId="77777777" w:rsidR="0024143C" w:rsidRPr="0024143C" w:rsidRDefault="0024143C" w:rsidP="0024143C">
      <w:pPr>
        <w:pStyle w:val="Heading3"/>
        <w:shd w:val="clear" w:color="auto" w:fill="FFFFFF"/>
        <w:spacing w:before="0"/>
        <w:ind w:left="720"/>
        <w:rPr>
          <w:ins w:id="48" w:author="Rex Dwyer" w:date="2016-10-03T10:00:00Z"/>
          <w:rFonts w:ascii="Arial" w:hAnsi="Arial" w:cs="Arial"/>
          <w:color w:val="985735"/>
          <w:sz w:val="22"/>
          <w:szCs w:val="22"/>
          <w:lang w:val="es-419"/>
          <w:rPrChange w:id="49" w:author="Rex Dwyer" w:date="2016-10-03T10:00:00Z">
            <w:rPr>
              <w:ins w:id="50" w:author="Rex Dwyer" w:date="2016-10-03T10:00:00Z"/>
              <w:rFonts w:ascii="Arial" w:hAnsi="Arial" w:cs="Arial"/>
              <w:color w:val="985735"/>
              <w:sz w:val="22"/>
              <w:szCs w:val="22"/>
            </w:rPr>
          </w:rPrChange>
        </w:rPr>
        <w:pPrChange w:id="51" w:author="Rex Dwyer" w:date="2016-10-03T10:02:00Z">
          <w:pPr>
            <w:pStyle w:val="Heading3"/>
            <w:shd w:val="clear" w:color="auto" w:fill="FFFFFF"/>
            <w:spacing w:before="0"/>
          </w:pPr>
        </w:pPrChange>
      </w:pPr>
      <w:ins w:id="52" w:author="Rex Dwyer" w:date="2016-10-03T10:00:00Z">
        <w:r w:rsidRPr="0024143C">
          <w:rPr>
            <w:rFonts w:ascii="Arial" w:hAnsi="Arial" w:cs="Arial"/>
            <w:color w:val="985735"/>
            <w:sz w:val="22"/>
            <w:szCs w:val="22"/>
            <w:lang w:val="es-419"/>
            <w:rPrChange w:id="53" w:author="Rex Dwyer" w:date="2016-10-03T10:00:00Z">
              <w:rPr>
                <w:rFonts w:ascii="Arial" w:hAnsi="Arial" w:cs="Arial"/>
                <w:color w:val="985735"/>
                <w:sz w:val="22"/>
                <w:szCs w:val="22"/>
              </w:rPr>
            </w:rPrChange>
          </w:rPr>
          <w:t>Abstract</w:t>
        </w:r>
      </w:ins>
    </w:p>
    <w:p w14:paraId="610DFBEB" w14:textId="77777777" w:rsidR="0024143C" w:rsidRDefault="0024143C" w:rsidP="0024143C">
      <w:pPr>
        <w:pStyle w:val="NormalWeb"/>
        <w:shd w:val="clear" w:color="auto" w:fill="FFFFFF"/>
        <w:spacing w:before="0" w:beforeAutospacing="0" w:after="120" w:afterAutospacing="0" w:line="369" w:lineRule="atLeast"/>
        <w:ind w:left="720"/>
        <w:rPr>
          <w:ins w:id="54" w:author="Rex Dwyer" w:date="2016-10-03T10:00:00Z"/>
          <w:rFonts w:ascii="Arial" w:hAnsi="Arial" w:cs="Arial"/>
          <w:color w:val="000000"/>
          <w:sz w:val="20"/>
          <w:szCs w:val="20"/>
        </w:rPr>
        <w:pPrChange w:id="55" w:author="Rex Dwyer" w:date="2016-10-03T10:02:00Z">
          <w:pPr>
            <w:pStyle w:val="NormalWeb"/>
            <w:shd w:val="clear" w:color="auto" w:fill="FFFFFF"/>
            <w:spacing w:before="0" w:beforeAutospacing="0" w:after="120" w:afterAutospacing="0" w:line="369" w:lineRule="atLeast"/>
          </w:pPr>
        </w:pPrChange>
      </w:pPr>
      <w:ins w:id="56" w:author="Rex Dwyer" w:date="2016-10-03T10:00:00Z">
        <w:r>
          <w:rPr>
            <w:rFonts w:ascii="Arial" w:hAnsi="Arial" w:cs="Arial"/>
            <w:color w:val="000000"/>
            <w:sz w:val="20"/>
            <w:szCs w:val="20"/>
          </w:rPr>
          <w:t>In this study, we investigated whether neonatal exposure to a</w:t>
        </w:r>
        <w:r>
          <w:rPr>
            <w:rStyle w:val="apple-converted-space"/>
            <w:rFonts w:ascii="Arial" w:hAnsi="Arial" w:cs="Arial"/>
            <w:color w:val="000000"/>
            <w:sz w:val="20"/>
            <w:szCs w:val="20"/>
          </w:rPr>
          <w:t> </w:t>
        </w:r>
        <w:r>
          <w:rPr>
            <w:rStyle w:val="highlight"/>
            <w:rFonts w:ascii="Arial" w:hAnsi="Arial" w:cs="Arial"/>
            <w:color w:val="000000"/>
            <w:sz w:val="20"/>
            <w:szCs w:val="20"/>
          </w:rPr>
          <w:t>glyphosate</w:t>
        </w:r>
        <w:r>
          <w:rPr>
            <w:rFonts w:ascii="Arial" w:hAnsi="Arial" w:cs="Arial"/>
            <w:color w:val="000000"/>
            <w:sz w:val="20"/>
            <w:szCs w:val="20"/>
          </w:rPr>
          <w:t>-based herbicide (GBH) alters the reproductive performance and the molecular mechanisms involved in the decidualization process in adult</w:t>
        </w:r>
        <w:r>
          <w:rPr>
            <w:rStyle w:val="apple-converted-space"/>
            <w:rFonts w:ascii="Arial" w:hAnsi="Arial" w:cs="Arial"/>
            <w:color w:val="000000"/>
            <w:sz w:val="20"/>
            <w:szCs w:val="20"/>
          </w:rPr>
          <w:t> </w:t>
        </w:r>
        <w:r>
          <w:rPr>
            <w:rStyle w:val="highlight"/>
            <w:rFonts w:ascii="Arial" w:hAnsi="Arial" w:cs="Arial"/>
            <w:color w:val="000000"/>
            <w:sz w:val="20"/>
            <w:szCs w:val="20"/>
          </w:rPr>
          <w:t>rats</w:t>
        </w:r>
        <w:r>
          <w:rPr>
            <w:rFonts w:ascii="Arial" w:hAnsi="Arial" w:cs="Arial"/>
            <w:color w:val="000000"/>
            <w:sz w:val="20"/>
            <w:szCs w:val="20"/>
          </w:rPr>
          <w:t>. Newborn female</w:t>
        </w:r>
        <w:r>
          <w:rPr>
            <w:rStyle w:val="apple-converted-space"/>
            <w:rFonts w:ascii="Arial" w:hAnsi="Arial" w:cs="Arial"/>
            <w:color w:val="000000"/>
            <w:sz w:val="20"/>
            <w:szCs w:val="20"/>
          </w:rPr>
          <w:t> </w:t>
        </w:r>
        <w:r>
          <w:rPr>
            <w:rStyle w:val="highlight"/>
            <w:rFonts w:ascii="Arial" w:hAnsi="Arial" w:cs="Arial"/>
            <w:color w:val="000000"/>
            <w:sz w:val="20"/>
            <w:szCs w:val="20"/>
          </w:rPr>
          <w:t>rats</w:t>
        </w:r>
        <w:r>
          <w:rPr>
            <w:rStyle w:val="apple-converted-space"/>
            <w:rFonts w:ascii="Arial" w:hAnsi="Arial" w:cs="Arial"/>
            <w:color w:val="000000"/>
            <w:sz w:val="20"/>
            <w:szCs w:val="20"/>
          </w:rPr>
          <w:t> </w:t>
        </w:r>
        <w:r>
          <w:rPr>
            <w:rFonts w:ascii="Arial" w:hAnsi="Arial" w:cs="Arial"/>
            <w:color w:val="000000"/>
            <w:sz w:val="20"/>
            <w:szCs w:val="20"/>
          </w:rPr>
          <w:t>received vehicle or 2 mg/kg/day of a GBH on postnatal days (PND) 1, 3, 5 and 7. On PND90, the</w:t>
        </w:r>
        <w:r>
          <w:rPr>
            <w:rStyle w:val="apple-converted-space"/>
            <w:rFonts w:ascii="Arial" w:hAnsi="Arial" w:cs="Arial"/>
            <w:color w:val="000000"/>
            <w:sz w:val="20"/>
            <w:szCs w:val="20"/>
          </w:rPr>
          <w:t> </w:t>
        </w:r>
        <w:r>
          <w:rPr>
            <w:rStyle w:val="highlight"/>
            <w:rFonts w:ascii="Arial" w:hAnsi="Arial" w:cs="Arial"/>
            <w:color w:val="000000"/>
            <w:sz w:val="20"/>
            <w:szCs w:val="20"/>
          </w:rPr>
          <w:t>rats</w:t>
        </w:r>
        <w:r>
          <w:rPr>
            <w:rStyle w:val="apple-converted-space"/>
            <w:rFonts w:ascii="Arial" w:hAnsi="Arial" w:cs="Arial"/>
            <w:color w:val="000000"/>
            <w:sz w:val="20"/>
            <w:szCs w:val="20"/>
          </w:rPr>
          <w:t> </w:t>
        </w:r>
        <w:r>
          <w:rPr>
            <w:rFonts w:ascii="Arial" w:hAnsi="Arial" w:cs="Arial"/>
            <w:color w:val="000000"/>
            <w:sz w:val="20"/>
            <w:szCs w:val="20"/>
          </w:rPr>
          <w:t>were mated to evaluate (i) the reproductive performance on gestational day (GD) 19 and (ii) the ovarian steroid levels, uterine morphology, endometrial cell proliferation, apoptosis and cell cycle regulators, and endocrine pathways that regulate uterine decidualization (steroid receptors/COUP-TFII/Bmp2/Hoxa10) at the implantation sites (IS) on GD9. The GBH-exposed group showed a significant increase in the number of resorption sites on GD19, associated with an altered decidualization response. In fact, on GD9, the GBH-treated</w:t>
        </w:r>
        <w:r>
          <w:rPr>
            <w:rStyle w:val="apple-converted-space"/>
            <w:rFonts w:ascii="Arial" w:hAnsi="Arial" w:cs="Arial"/>
            <w:color w:val="000000"/>
            <w:sz w:val="20"/>
            <w:szCs w:val="20"/>
          </w:rPr>
          <w:t> </w:t>
        </w:r>
        <w:r>
          <w:rPr>
            <w:rStyle w:val="highlight"/>
            <w:rFonts w:ascii="Arial" w:hAnsi="Arial" w:cs="Arial"/>
            <w:color w:val="000000"/>
            <w:sz w:val="20"/>
            <w:szCs w:val="20"/>
          </w:rPr>
          <w:t>rats</w:t>
        </w:r>
        <w:r>
          <w:rPr>
            <w:rStyle w:val="apple-converted-space"/>
            <w:rFonts w:ascii="Arial" w:hAnsi="Arial" w:cs="Arial"/>
            <w:color w:val="000000"/>
            <w:sz w:val="20"/>
            <w:szCs w:val="20"/>
          </w:rPr>
          <w:t> </w:t>
        </w:r>
        <w:r>
          <w:rPr>
            <w:rFonts w:ascii="Arial" w:hAnsi="Arial" w:cs="Arial"/>
            <w:color w:val="000000"/>
            <w:sz w:val="20"/>
            <w:szCs w:val="20"/>
          </w:rPr>
          <w:t>showed morphological changes at the IS, associated with a decreased expression of estrogen and progesterone receptors, a downregulation of COUP-TFII (Nr2f2) and Bmp2 mRNA and an increased expression of HOXA10 and the proliferation marker Ki67(Mki67) at the IS. We concluded that alterations in endometrial decidualization might be the mechanism of GBH-induced post-implantation embryo loss.</w:t>
        </w:r>
      </w:ins>
    </w:p>
    <w:p w14:paraId="70865FAD" w14:textId="77777777" w:rsidR="0024143C" w:rsidRDefault="0024143C" w:rsidP="0024143C">
      <w:pPr>
        <w:pStyle w:val="NormalWeb"/>
        <w:shd w:val="clear" w:color="auto" w:fill="FFFFFF"/>
        <w:spacing w:before="0" w:beforeAutospacing="0" w:after="120" w:afterAutospacing="0" w:line="369" w:lineRule="atLeast"/>
        <w:ind w:left="720"/>
        <w:rPr>
          <w:ins w:id="57" w:author="Rex Dwyer" w:date="2016-10-03T10:00:00Z"/>
          <w:rFonts w:ascii="Arial" w:hAnsi="Arial" w:cs="Arial"/>
          <w:color w:val="000000"/>
          <w:sz w:val="20"/>
          <w:szCs w:val="20"/>
        </w:rPr>
        <w:pPrChange w:id="58" w:author="Rex Dwyer" w:date="2016-10-03T10:02:00Z">
          <w:pPr>
            <w:pStyle w:val="NormalWeb"/>
            <w:shd w:val="clear" w:color="auto" w:fill="FFFFFF"/>
            <w:spacing w:before="0" w:beforeAutospacing="0" w:after="120" w:afterAutospacing="0" w:line="369" w:lineRule="atLeast"/>
          </w:pPr>
        </w:pPrChange>
      </w:pPr>
      <w:ins w:id="59" w:author="Rex Dwyer" w:date="2016-10-03T10:00:00Z">
        <w:r>
          <w:rPr>
            <w:rFonts w:ascii="Arial" w:hAnsi="Arial" w:cs="Arial"/>
            <w:color w:val="000000"/>
            <w:sz w:val="20"/>
            <w:szCs w:val="20"/>
          </w:rPr>
          <w:t>© 2016 Society for Reproduction and Fertility.</w:t>
        </w:r>
      </w:ins>
    </w:p>
    <w:p w14:paraId="00EC0C98" w14:textId="3F3286C0" w:rsidR="0024143C" w:rsidRDefault="0024143C" w:rsidP="0024143C">
      <w:pPr>
        <w:shd w:val="clear" w:color="auto" w:fill="FFFFFF"/>
        <w:spacing w:line="336" w:lineRule="atLeast"/>
        <w:ind w:left="720" w:right="225"/>
        <w:rPr>
          <w:ins w:id="60" w:author="Rex Dwyer" w:date="2016-10-03T10:03:00Z"/>
          <w:rFonts w:ascii="Arial" w:hAnsi="Arial" w:cs="Arial"/>
          <w:color w:val="575757"/>
          <w:sz w:val="17"/>
          <w:szCs w:val="17"/>
        </w:rPr>
        <w:pPrChange w:id="61" w:author="Rex Dwyer" w:date="2016-10-03T10:02:00Z">
          <w:pPr>
            <w:shd w:val="clear" w:color="auto" w:fill="FFFFFF"/>
            <w:spacing w:line="336" w:lineRule="atLeast"/>
            <w:ind w:left="720" w:right="225"/>
          </w:pPr>
        </w:pPrChange>
      </w:pPr>
      <w:ins w:id="62" w:author="Rex Dwyer" w:date="2016-10-03T10:00:00Z">
        <w:r>
          <w:rPr>
            <w:rFonts w:ascii="Arial" w:hAnsi="Arial" w:cs="Arial"/>
            <w:color w:val="575757"/>
            <w:sz w:val="17"/>
            <w:szCs w:val="17"/>
          </w:rPr>
          <w:t>PMI</w:t>
        </w:r>
      </w:ins>
      <w:ins w:id="63" w:author="Rex Dwyer" w:date="2016-10-03T10:01:00Z">
        <w:r>
          <w:rPr>
            <w:rFonts w:ascii="Arial" w:hAnsi="Arial" w:cs="Arial"/>
            <w:color w:val="575757"/>
            <w:sz w:val="17"/>
            <w:szCs w:val="17"/>
          </w:rPr>
          <w:t xml:space="preserve">D: </w:t>
        </w:r>
      </w:ins>
      <w:ins w:id="64" w:author="Rex Dwyer" w:date="2016-10-03T10:00:00Z">
        <w:r>
          <w:rPr>
            <w:rFonts w:ascii="Arial" w:hAnsi="Arial" w:cs="Arial"/>
            <w:color w:val="575757"/>
            <w:sz w:val="17"/>
            <w:szCs w:val="17"/>
          </w:rPr>
          <w:fldChar w:fldCharType="begin"/>
        </w:r>
        <w:r>
          <w:rPr>
            <w:rFonts w:ascii="Arial" w:hAnsi="Arial" w:cs="Arial"/>
            <w:color w:val="575757"/>
            <w:sz w:val="17"/>
            <w:szCs w:val="17"/>
          </w:rPr>
          <w:instrText xml:space="preserve"> HYPERLINK "https://www.ncbi.nlm.nih.gov/pubmed/27486271" </w:instrText>
        </w:r>
        <w:r>
          <w:rPr>
            <w:rFonts w:ascii="Arial" w:hAnsi="Arial" w:cs="Arial"/>
            <w:color w:val="575757"/>
            <w:sz w:val="17"/>
            <w:szCs w:val="17"/>
          </w:rPr>
          <w:fldChar w:fldCharType="separate"/>
        </w:r>
        <w:r>
          <w:rPr>
            <w:rStyle w:val="Hyperlink"/>
            <w:rFonts w:ascii="Arial" w:hAnsi="Arial" w:cs="Arial"/>
            <w:color w:val="660066"/>
            <w:sz w:val="17"/>
            <w:szCs w:val="17"/>
          </w:rPr>
          <w:t>27486271</w:t>
        </w:r>
        <w:r>
          <w:rPr>
            <w:rFonts w:ascii="Arial" w:hAnsi="Arial" w:cs="Arial"/>
            <w:color w:val="575757"/>
            <w:sz w:val="17"/>
            <w:szCs w:val="17"/>
          </w:rPr>
          <w:fldChar w:fldCharType="end"/>
        </w:r>
      </w:ins>
      <w:ins w:id="65" w:author="Rex Dwyer" w:date="2016-10-03T10:01:00Z">
        <w:r>
          <w:rPr>
            <w:rFonts w:ascii="Arial" w:hAnsi="Arial" w:cs="Arial"/>
            <w:color w:val="575757"/>
            <w:sz w:val="17"/>
            <w:szCs w:val="17"/>
          </w:rPr>
          <w:t xml:space="preserve">        </w:t>
        </w:r>
      </w:ins>
      <w:ins w:id="66" w:author="Rex Dwyer" w:date="2016-10-03T10:00:00Z">
        <w:r>
          <w:rPr>
            <w:rFonts w:ascii="Arial" w:hAnsi="Arial" w:cs="Arial"/>
            <w:color w:val="575757"/>
            <w:sz w:val="17"/>
            <w:szCs w:val="17"/>
          </w:rPr>
          <w:t>DOI:</w:t>
        </w:r>
      </w:ins>
      <w:ins w:id="67" w:author="Rex Dwyer" w:date="2016-10-03T10:01:00Z">
        <w:r>
          <w:rPr>
            <w:rFonts w:ascii="Arial" w:hAnsi="Arial" w:cs="Arial"/>
            <w:color w:val="575757"/>
            <w:sz w:val="17"/>
            <w:szCs w:val="17"/>
          </w:rPr>
          <w:t xml:space="preserve"> </w:t>
        </w:r>
      </w:ins>
      <w:ins w:id="68" w:author="Rex Dwyer" w:date="2016-10-03T10:00:00Z">
        <w:r>
          <w:rPr>
            <w:rFonts w:ascii="Arial" w:hAnsi="Arial" w:cs="Arial"/>
            <w:color w:val="575757"/>
            <w:sz w:val="17"/>
            <w:szCs w:val="17"/>
          </w:rPr>
          <w:fldChar w:fldCharType="begin"/>
        </w:r>
        <w:r>
          <w:rPr>
            <w:rFonts w:ascii="Arial" w:hAnsi="Arial" w:cs="Arial"/>
            <w:color w:val="575757"/>
            <w:sz w:val="17"/>
            <w:szCs w:val="17"/>
          </w:rPr>
          <w:instrText xml:space="preserve"> HYPERLINK "https://dx.doi.org/10.1530/REP-16-0171" </w:instrText>
        </w:r>
        <w:r>
          <w:rPr>
            <w:rFonts w:ascii="Arial" w:hAnsi="Arial" w:cs="Arial"/>
            <w:color w:val="575757"/>
            <w:sz w:val="17"/>
            <w:szCs w:val="17"/>
          </w:rPr>
          <w:fldChar w:fldCharType="separate"/>
        </w:r>
        <w:r>
          <w:rPr>
            <w:rStyle w:val="Hyperlink"/>
            <w:rFonts w:ascii="Arial" w:hAnsi="Arial" w:cs="Arial"/>
            <w:color w:val="660066"/>
            <w:sz w:val="17"/>
            <w:szCs w:val="17"/>
          </w:rPr>
          <w:t>10.1530/REP-16-0171</w:t>
        </w:r>
        <w:r>
          <w:rPr>
            <w:rFonts w:ascii="Arial" w:hAnsi="Arial" w:cs="Arial"/>
            <w:color w:val="575757"/>
            <w:sz w:val="17"/>
            <w:szCs w:val="17"/>
          </w:rPr>
          <w:fldChar w:fldCharType="end"/>
        </w:r>
      </w:ins>
    </w:p>
    <w:p w14:paraId="10684B1F" w14:textId="0C168FCC" w:rsidR="0024143C" w:rsidRDefault="0024143C" w:rsidP="0024143C">
      <w:pPr>
        <w:shd w:val="clear" w:color="auto" w:fill="FFFFFF"/>
        <w:spacing w:line="336" w:lineRule="atLeast"/>
        <w:ind w:left="720" w:right="225"/>
        <w:rPr>
          <w:ins w:id="69" w:author="Rex Dwyer" w:date="2016-10-03T10:03:00Z"/>
          <w:rFonts w:ascii="Arial" w:hAnsi="Arial" w:cs="Arial"/>
          <w:color w:val="575757"/>
          <w:sz w:val="17"/>
          <w:szCs w:val="17"/>
        </w:rPr>
        <w:pPrChange w:id="70" w:author="Rex Dwyer" w:date="2016-10-03T10:02:00Z">
          <w:pPr>
            <w:shd w:val="clear" w:color="auto" w:fill="FFFFFF"/>
            <w:spacing w:line="336" w:lineRule="atLeast"/>
            <w:ind w:left="720" w:right="225"/>
          </w:pPr>
        </w:pPrChange>
      </w:pPr>
    </w:p>
    <w:p w14:paraId="3F7360DC" w14:textId="5F02F4BE" w:rsidR="0024143C" w:rsidRDefault="0024143C" w:rsidP="0024143C">
      <w:pPr>
        <w:rPr>
          <w:ins w:id="71" w:author="Rex Dwyer" w:date="2016-10-03T10:16:00Z"/>
          <w:rFonts w:ascii="Arial" w:hAnsi="Arial" w:cs="Arial"/>
        </w:rPr>
      </w:pPr>
      <w:ins w:id="72" w:author="Rex Dwyer" w:date="2016-10-03T10:03:00Z">
        <w:r>
          <w:rPr>
            <w:rFonts w:ascii="Arial" w:hAnsi="Arial" w:cs="Arial"/>
          </w:rPr>
          <w:t>A HUMAN</w:t>
        </w:r>
        <w:r>
          <w:rPr>
            <w:rFonts w:ascii="Arial" w:hAnsi="Arial" w:cs="Arial"/>
          </w:rPr>
          <w:t xml:space="preserve"> abstract:</w:t>
        </w:r>
      </w:ins>
    </w:p>
    <w:p w14:paraId="39B94EB9" w14:textId="77777777" w:rsidR="00AC0148" w:rsidRDefault="00AC0148" w:rsidP="00AC0148">
      <w:pPr>
        <w:shd w:val="clear" w:color="auto" w:fill="FFFFFF"/>
        <w:spacing w:line="348" w:lineRule="atLeast"/>
        <w:ind w:left="720"/>
        <w:rPr>
          <w:ins w:id="73" w:author="Rex Dwyer" w:date="2016-10-03T10:16:00Z"/>
          <w:rFonts w:ascii="Arial" w:hAnsi="Arial" w:cs="Arial"/>
          <w:color w:val="000000"/>
          <w:sz w:val="20"/>
          <w:szCs w:val="20"/>
        </w:rPr>
        <w:pPrChange w:id="74" w:author="Rex Dwyer" w:date="2016-10-03T10:16:00Z">
          <w:pPr>
            <w:shd w:val="clear" w:color="auto" w:fill="FFFFFF"/>
            <w:spacing w:line="348" w:lineRule="atLeast"/>
          </w:pPr>
        </w:pPrChange>
      </w:pPr>
      <w:ins w:id="75" w:author="Rex Dwyer" w:date="2016-10-03T10:16:00Z">
        <w:r>
          <w:rPr>
            <w:rFonts w:ascii="Arial" w:hAnsi="Arial" w:cs="Arial"/>
            <w:color w:val="000000"/>
            <w:sz w:val="20"/>
            <w:szCs w:val="20"/>
          </w:rPr>
          <w:fldChar w:fldCharType="begin"/>
        </w:r>
        <w:r>
          <w:rPr>
            <w:rFonts w:ascii="Arial" w:hAnsi="Arial" w:cs="Arial"/>
            <w:color w:val="000000"/>
            <w:sz w:val="20"/>
            <w:szCs w:val="20"/>
          </w:rPr>
          <w:instrText xml:space="preserve"> HYPERLINK "https://www.ncbi.nlm.nih.gov/pubmed/27285288" \o "Environmental health perspectives." </w:instrText>
        </w:r>
        <w:r>
          <w:rPr>
            <w:rFonts w:ascii="Arial" w:hAnsi="Arial" w:cs="Arial"/>
            <w:color w:val="000000"/>
            <w:sz w:val="20"/>
            <w:szCs w:val="20"/>
          </w:rPr>
          <w:fldChar w:fldCharType="separate"/>
        </w:r>
        <w:r>
          <w:rPr>
            <w:rStyle w:val="Hyperlink"/>
            <w:rFonts w:ascii="Arial" w:hAnsi="Arial" w:cs="Arial"/>
            <w:color w:val="660066"/>
            <w:sz w:val="20"/>
            <w:szCs w:val="20"/>
          </w:rPr>
          <w:t>Environ Health Perspect.</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2016 Jun 10. [Epub ahead of print]</w:t>
        </w:r>
      </w:ins>
    </w:p>
    <w:p w14:paraId="150DDC16" w14:textId="77777777" w:rsidR="00AC0148" w:rsidRDefault="00AC0148" w:rsidP="00AC0148">
      <w:pPr>
        <w:pStyle w:val="Heading1"/>
        <w:shd w:val="clear" w:color="auto" w:fill="FFFFFF"/>
        <w:spacing w:before="90" w:after="90" w:line="270" w:lineRule="atLeast"/>
        <w:ind w:left="720"/>
        <w:rPr>
          <w:ins w:id="76" w:author="Rex Dwyer" w:date="2016-10-03T10:16:00Z"/>
          <w:rFonts w:ascii="Arial" w:hAnsi="Arial" w:cs="Arial"/>
          <w:color w:val="000000"/>
          <w:sz w:val="30"/>
          <w:szCs w:val="30"/>
        </w:rPr>
        <w:pPrChange w:id="77" w:author="Rex Dwyer" w:date="2016-10-03T10:16:00Z">
          <w:pPr>
            <w:pStyle w:val="Heading1"/>
            <w:shd w:val="clear" w:color="auto" w:fill="FFFFFF"/>
            <w:spacing w:before="90" w:after="90" w:line="270" w:lineRule="atLeast"/>
          </w:pPr>
        </w:pPrChange>
      </w:pPr>
      <w:ins w:id="78" w:author="Rex Dwyer" w:date="2016-10-03T10:16:00Z">
        <w:r>
          <w:rPr>
            <w:rFonts w:ascii="Arial" w:hAnsi="Arial" w:cs="Arial"/>
            <w:color w:val="000000"/>
            <w:sz w:val="30"/>
            <w:szCs w:val="30"/>
          </w:rPr>
          <w:t>Rheumatoid Arthritis in Agricultural Health Study Spouses: Associations with Pesticides and Other Farm Exposures.</w:t>
        </w:r>
      </w:ins>
    </w:p>
    <w:p w14:paraId="4FC0F967" w14:textId="77777777" w:rsidR="00AC0148" w:rsidRDefault="00AC0148" w:rsidP="00AC0148">
      <w:pPr>
        <w:shd w:val="clear" w:color="auto" w:fill="FFFFFF"/>
        <w:ind w:left="720"/>
        <w:rPr>
          <w:ins w:id="79" w:author="Rex Dwyer" w:date="2016-10-03T10:16:00Z"/>
          <w:rFonts w:ascii="Arial" w:hAnsi="Arial" w:cs="Arial"/>
          <w:color w:val="000000"/>
        </w:rPr>
        <w:pPrChange w:id="80" w:author="Rex Dwyer" w:date="2016-10-03T10:16:00Z">
          <w:pPr>
            <w:shd w:val="clear" w:color="auto" w:fill="FFFFFF"/>
          </w:pPr>
        </w:pPrChange>
      </w:pPr>
      <w:ins w:id="81" w:author="Rex Dwyer" w:date="2016-10-03T10:16:00Z">
        <w:r>
          <w:rPr>
            <w:rFonts w:ascii="Arial" w:hAnsi="Arial" w:cs="Arial"/>
            <w:color w:val="000000"/>
          </w:rPr>
          <w:fldChar w:fldCharType="begin"/>
        </w:r>
        <w:r>
          <w:rPr>
            <w:rFonts w:ascii="Arial" w:hAnsi="Arial" w:cs="Arial"/>
            <w:color w:val="000000"/>
          </w:rPr>
          <w:instrText xml:space="preserve"> HYPERLINK "https://www.ncbi.nlm.nih.gov/pubmed/?term=Parks%20CG%5BAuthor%5D&amp;cauthor=true&amp;cauthor_uid=27285288" </w:instrText>
        </w:r>
        <w:r>
          <w:rPr>
            <w:rFonts w:ascii="Arial" w:hAnsi="Arial" w:cs="Arial"/>
            <w:color w:val="000000"/>
          </w:rPr>
          <w:fldChar w:fldCharType="separate"/>
        </w:r>
        <w:r>
          <w:rPr>
            <w:rStyle w:val="Hyperlink"/>
            <w:rFonts w:ascii="Arial" w:hAnsi="Arial" w:cs="Arial"/>
            <w:color w:val="660066"/>
          </w:rPr>
          <w:t>Parks CG</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"https://www.ncbi.nlm.nih.gov/pubmed/?term=Hoppin%20JA%5BAuthor%5D&amp;cauthor=true&amp;cauthor_uid=27285288" </w:instrText>
        </w:r>
        <w:r>
          <w:rPr>
            <w:rFonts w:ascii="Arial" w:hAnsi="Arial" w:cs="Arial"/>
            <w:color w:val="000000"/>
          </w:rPr>
          <w:fldChar w:fldCharType="separate"/>
        </w:r>
        <w:r>
          <w:rPr>
            <w:rStyle w:val="Hyperlink"/>
            <w:rFonts w:ascii="Arial" w:hAnsi="Arial" w:cs="Arial"/>
            <w:color w:val="660066"/>
          </w:rPr>
          <w:t>Hoppin JA</w:t>
        </w:r>
        <w:r>
          <w:rPr>
            <w:rFonts w:ascii="Arial" w:hAnsi="Arial" w:cs="Arial"/>
            <w:color w:val="000000"/>
          </w:rPr>
          <w:fldChar w:fldCharType="end"/>
        </w:r>
        <w:r>
          <w:rPr>
            <w:rFonts w:ascii="Arial" w:hAnsi="Arial" w:cs="Arial"/>
            <w:color w:val="000000"/>
            <w:sz w:val="19"/>
            <w:szCs w:val="19"/>
            <w:vertAlign w:val="superscript"/>
          </w:rPr>
          <w:t>2</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"https://www.ncbi.nlm.nih.gov/pubmed/?term=DeRoos%20AJ%5BAuthor%5D&amp;cauthor=true&amp;cauthor_uid=27285288" </w:instrText>
        </w:r>
        <w:r>
          <w:rPr>
            <w:rFonts w:ascii="Arial" w:hAnsi="Arial" w:cs="Arial"/>
            <w:color w:val="000000"/>
          </w:rPr>
          <w:fldChar w:fldCharType="separate"/>
        </w:r>
        <w:r>
          <w:rPr>
            <w:rStyle w:val="Hyperlink"/>
            <w:rFonts w:ascii="Arial" w:hAnsi="Arial" w:cs="Arial"/>
            <w:color w:val="660066"/>
          </w:rPr>
          <w:t>DeRoos AJ</w:t>
        </w:r>
        <w:r>
          <w:rPr>
            <w:rFonts w:ascii="Arial" w:hAnsi="Arial" w:cs="Arial"/>
            <w:color w:val="000000"/>
          </w:rPr>
          <w:fldChar w:fldCharType="end"/>
        </w:r>
        <w:r>
          <w:rPr>
            <w:rFonts w:ascii="Arial" w:hAnsi="Arial" w:cs="Arial"/>
            <w:color w:val="000000"/>
            <w:sz w:val="19"/>
            <w:szCs w:val="19"/>
            <w:vertAlign w:val="superscript"/>
          </w:rPr>
          <w:t>3</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"https://www.ncbi.nlm.nih.gov/pubmed/?term=Costenbader%20KH%5BAuthor%5D&amp;cauthor=true&amp;cauthor_uid=27285288" </w:instrText>
        </w:r>
        <w:r>
          <w:rPr>
            <w:rFonts w:ascii="Arial" w:hAnsi="Arial" w:cs="Arial"/>
            <w:color w:val="000000"/>
          </w:rPr>
          <w:fldChar w:fldCharType="separate"/>
        </w:r>
        <w:r>
          <w:rPr>
            <w:rStyle w:val="Hyperlink"/>
            <w:rFonts w:ascii="Arial" w:hAnsi="Arial" w:cs="Arial"/>
            <w:color w:val="660066"/>
          </w:rPr>
          <w:t>Costenbader KH</w:t>
        </w:r>
        <w:r>
          <w:rPr>
            <w:rFonts w:ascii="Arial" w:hAnsi="Arial" w:cs="Arial"/>
            <w:color w:val="000000"/>
          </w:rPr>
          <w:fldChar w:fldCharType="end"/>
        </w:r>
        <w:r>
          <w:rPr>
            <w:rFonts w:ascii="Arial" w:hAnsi="Arial" w:cs="Arial"/>
            <w:color w:val="000000"/>
            <w:sz w:val="19"/>
            <w:szCs w:val="19"/>
            <w:vertAlign w:val="superscript"/>
          </w:rPr>
          <w:t>4</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"https://www.ncbi.nlm.nih.gov/pubmed/?term=Alavanja%20MC%5BAuthor%5D&amp;cauthor=true&amp;cauthor_uid=27285288" </w:instrText>
        </w:r>
        <w:r>
          <w:rPr>
            <w:rFonts w:ascii="Arial" w:hAnsi="Arial" w:cs="Arial"/>
            <w:color w:val="000000"/>
          </w:rPr>
          <w:fldChar w:fldCharType="separate"/>
        </w:r>
        <w:r>
          <w:rPr>
            <w:rStyle w:val="Hyperlink"/>
            <w:rFonts w:ascii="Arial" w:hAnsi="Arial" w:cs="Arial"/>
            <w:color w:val="660066"/>
          </w:rPr>
          <w:t>Alavanja MC</w:t>
        </w:r>
        <w:r>
          <w:rPr>
            <w:rFonts w:ascii="Arial" w:hAnsi="Arial" w:cs="Arial"/>
            <w:color w:val="000000"/>
          </w:rPr>
          <w:fldChar w:fldCharType="end"/>
        </w:r>
        <w:r>
          <w:rPr>
            <w:rFonts w:ascii="Arial" w:hAnsi="Arial" w:cs="Arial"/>
            <w:color w:val="000000"/>
            <w:sz w:val="19"/>
            <w:szCs w:val="19"/>
            <w:vertAlign w:val="superscript"/>
          </w:rPr>
          <w:t>5</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"https://www.ncbi.nlm.nih.gov/pubmed/?term=Sandler%20DP%5BAuthor%5D&amp;cauthor=true&amp;cauthor_uid=27285288" </w:instrText>
        </w:r>
        <w:r>
          <w:rPr>
            <w:rFonts w:ascii="Arial" w:hAnsi="Arial" w:cs="Arial"/>
            <w:color w:val="000000"/>
          </w:rPr>
          <w:fldChar w:fldCharType="separate"/>
        </w:r>
        <w:r>
          <w:rPr>
            <w:rStyle w:val="Hyperlink"/>
            <w:rFonts w:ascii="Arial" w:hAnsi="Arial" w:cs="Arial"/>
            <w:color w:val="660066"/>
          </w:rPr>
          <w:t>Sandler DP</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ins>
    </w:p>
    <w:p w14:paraId="07D5F5C2" w14:textId="77777777" w:rsidR="00AC0148" w:rsidRDefault="00AC0148" w:rsidP="00AC0148">
      <w:pPr>
        <w:pStyle w:val="Heading3"/>
        <w:shd w:val="clear" w:color="auto" w:fill="FFFFFF"/>
        <w:spacing w:before="0"/>
        <w:ind w:left="720"/>
        <w:rPr>
          <w:ins w:id="82" w:author="Rex Dwyer" w:date="2016-10-03T10:16:00Z"/>
          <w:rFonts w:ascii="Arial" w:hAnsi="Arial" w:cs="Arial"/>
          <w:color w:val="985735"/>
          <w:sz w:val="22"/>
          <w:szCs w:val="22"/>
        </w:rPr>
        <w:pPrChange w:id="83" w:author="Rex Dwyer" w:date="2016-10-03T10:16:00Z">
          <w:pPr>
            <w:pStyle w:val="Heading3"/>
            <w:shd w:val="clear" w:color="auto" w:fill="FFFFFF"/>
            <w:spacing w:before="0"/>
          </w:pPr>
        </w:pPrChange>
      </w:pPr>
      <w:ins w:id="84" w:author="Rex Dwyer" w:date="2016-10-03T10:16:00Z">
        <w:r>
          <w:rPr>
            <w:rFonts w:ascii="Arial" w:hAnsi="Arial" w:cs="Arial"/>
            <w:color w:val="985735"/>
            <w:sz w:val="22"/>
            <w:szCs w:val="22"/>
          </w:rPr>
          <w:t>Abstract</w:t>
        </w:r>
      </w:ins>
    </w:p>
    <w:p w14:paraId="3641DAA9" w14:textId="77777777" w:rsidR="00AC0148" w:rsidRDefault="00AC0148" w:rsidP="00AC0148">
      <w:pPr>
        <w:pStyle w:val="Heading4"/>
        <w:shd w:val="clear" w:color="auto" w:fill="FFFFFF"/>
        <w:spacing w:before="0"/>
        <w:ind w:left="720" w:right="60"/>
        <w:rPr>
          <w:ins w:id="85" w:author="Rex Dwyer" w:date="2016-10-03T10:16:00Z"/>
          <w:rFonts w:ascii="Arial" w:hAnsi="Arial" w:cs="Arial"/>
          <w:caps/>
          <w:color w:val="000000"/>
          <w:sz w:val="20"/>
          <w:szCs w:val="20"/>
        </w:rPr>
        <w:pPrChange w:id="86" w:author="Rex Dwyer" w:date="2016-10-03T10:16:00Z">
          <w:pPr>
            <w:pStyle w:val="Heading4"/>
            <w:shd w:val="clear" w:color="auto" w:fill="FFFFFF"/>
            <w:spacing w:before="0"/>
            <w:ind w:right="60"/>
          </w:pPr>
        </w:pPrChange>
      </w:pPr>
      <w:ins w:id="87" w:author="Rex Dwyer" w:date="2016-10-03T10:16:00Z">
        <w:r>
          <w:rPr>
            <w:rFonts w:ascii="Arial" w:hAnsi="Arial" w:cs="Arial"/>
            <w:caps/>
            <w:color w:val="000000"/>
            <w:sz w:val="20"/>
            <w:szCs w:val="20"/>
          </w:rPr>
          <w:t>BACKGROUND:</w:t>
        </w:r>
      </w:ins>
    </w:p>
    <w:p w14:paraId="176E4E4D" w14:textId="77777777" w:rsidR="00AC0148" w:rsidRDefault="00AC0148" w:rsidP="00AC0148">
      <w:pPr>
        <w:pStyle w:val="NormalWeb"/>
        <w:shd w:val="clear" w:color="auto" w:fill="FFFFFF"/>
        <w:spacing w:before="0" w:beforeAutospacing="0" w:after="120" w:afterAutospacing="0" w:line="369" w:lineRule="atLeast"/>
        <w:ind w:left="720"/>
        <w:rPr>
          <w:ins w:id="88" w:author="Rex Dwyer" w:date="2016-10-03T10:16:00Z"/>
          <w:rFonts w:ascii="Arial" w:hAnsi="Arial" w:cs="Arial"/>
          <w:color w:val="000000"/>
          <w:sz w:val="20"/>
          <w:szCs w:val="20"/>
        </w:rPr>
        <w:pPrChange w:id="89" w:author="Rex Dwyer" w:date="2016-10-03T10:16:00Z">
          <w:pPr>
            <w:pStyle w:val="NormalWeb"/>
            <w:shd w:val="clear" w:color="auto" w:fill="FFFFFF"/>
            <w:spacing w:before="0" w:beforeAutospacing="0" w:after="120" w:afterAutospacing="0" w:line="369" w:lineRule="atLeast"/>
          </w:pPr>
        </w:pPrChange>
      </w:pPr>
      <w:ins w:id="90" w:author="Rex Dwyer" w:date="2016-10-03T10:16:00Z">
        <w:r>
          <w:rPr>
            <w:rFonts w:ascii="Arial" w:hAnsi="Arial" w:cs="Arial"/>
            <w:color w:val="000000"/>
            <w:sz w:val="20"/>
            <w:szCs w:val="20"/>
          </w:rPr>
          <w:t>Farming has been associated with rheumatoid arthritis (RA), but the role of pesticides is not known.</w:t>
        </w:r>
      </w:ins>
    </w:p>
    <w:p w14:paraId="7DBEAFB1" w14:textId="77777777" w:rsidR="00AC0148" w:rsidRDefault="00AC0148" w:rsidP="00AC0148">
      <w:pPr>
        <w:pStyle w:val="Heading4"/>
        <w:shd w:val="clear" w:color="auto" w:fill="FFFFFF"/>
        <w:spacing w:before="0"/>
        <w:ind w:left="720" w:right="60"/>
        <w:rPr>
          <w:ins w:id="91" w:author="Rex Dwyer" w:date="2016-10-03T10:16:00Z"/>
          <w:rFonts w:ascii="Arial" w:hAnsi="Arial" w:cs="Arial"/>
          <w:caps/>
          <w:color w:val="000000"/>
          <w:sz w:val="20"/>
          <w:szCs w:val="20"/>
        </w:rPr>
        <w:pPrChange w:id="92" w:author="Rex Dwyer" w:date="2016-10-03T10:16:00Z">
          <w:pPr>
            <w:pStyle w:val="Heading4"/>
            <w:shd w:val="clear" w:color="auto" w:fill="FFFFFF"/>
            <w:spacing w:before="0"/>
            <w:ind w:right="60"/>
          </w:pPr>
        </w:pPrChange>
      </w:pPr>
      <w:ins w:id="93" w:author="Rex Dwyer" w:date="2016-10-03T10:16:00Z">
        <w:r>
          <w:rPr>
            <w:rFonts w:ascii="Arial" w:hAnsi="Arial" w:cs="Arial"/>
            <w:caps/>
            <w:color w:val="000000"/>
            <w:sz w:val="20"/>
            <w:szCs w:val="20"/>
          </w:rPr>
          <w:t>OBJECTIVES:</w:t>
        </w:r>
      </w:ins>
    </w:p>
    <w:p w14:paraId="176723B2" w14:textId="77777777" w:rsidR="00AC0148" w:rsidRDefault="00AC0148" w:rsidP="00AC0148">
      <w:pPr>
        <w:pStyle w:val="NormalWeb"/>
        <w:shd w:val="clear" w:color="auto" w:fill="FFFFFF"/>
        <w:spacing w:before="0" w:beforeAutospacing="0" w:after="120" w:afterAutospacing="0" w:line="369" w:lineRule="atLeast"/>
        <w:ind w:left="720"/>
        <w:rPr>
          <w:ins w:id="94" w:author="Rex Dwyer" w:date="2016-10-03T10:16:00Z"/>
          <w:rFonts w:ascii="Arial" w:hAnsi="Arial" w:cs="Arial"/>
          <w:color w:val="000000"/>
          <w:sz w:val="20"/>
          <w:szCs w:val="20"/>
        </w:rPr>
        <w:pPrChange w:id="95" w:author="Rex Dwyer" w:date="2016-10-03T10:16:00Z">
          <w:pPr>
            <w:pStyle w:val="NormalWeb"/>
            <w:shd w:val="clear" w:color="auto" w:fill="FFFFFF"/>
            <w:spacing w:before="0" w:beforeAutospacing="0" w:after="120" w:afterAutospacing="0" w:line="369" w:lineRule="atLeast"/>
          </w:pPr>
        </w:pPrChange>
      </w:pPr>
      <w:ins w:id="96" w:author="Rex Dwyer" w:date="2016-10-03T10:16:00Z">
        <w:r>
          <w:rPr>
            <w:rFonts w:ascii="Arial" w:hAnsi="Arial" w:cs="Arial"/>
            <w:color w:val="000000"/>
            <w:sz w:val="20"/>
            <w:szCs w:val="20"/>
          </w:rPr>
          <w:t>We examined associations between RA and pesticides or other agricultural exposures among female spouses of licensed pesticide applicators in the Agricultural Health Study.</w:t>
        </w:r>
      </w:ins>
    </w:p>
    <w:p w14:paraId="6AD12A05" w14:textId="77777777" w:rsidR="00AC0148" w:rsidRDefault="00AC0148" w:rsidP="00AC0148">
      <w:pPr>
        <w:pStyle w:val="Heading4"/>
        <w:shd w:val="clear" w:color="auto" w:fill="FFFFFF"/>
        <w:spacing w:before="0"/>
        <w:ind w:left="720" w:right="60"/>
        <w:rPr>
          <w:ins w:id="97" w:author="Rex Dwyer" w:date="2016-10-03T10:16:00Z"/>
          <w:rFonts w:ascii="Arial" w:hAnsi="Arial" w:cs="Arial"/>
          <w:caps/>
          <w:color w:val="000000"/>
          <w:sz w:val="20"/>
          <w:szCs w:val="20"/>
        </w:rPr>
        <w:pPrChange w:id="98" w:author="Rex Dwyer" w:date="2016-10-03T10:16:00Z">
          <w:pPr>
            <w:pStyle w:val="Heading4"/>
            <w:shd w:val="clear" w:color="auto" w:fill="FFFFFF"/>
            <w:spacing w:before="0"/>
            <w:ind w:right="60"/>
          </w:pPr>
        </w:pPrChange>
      </w:pPr>
      <w:ins w:id="99" w:author="Rex Dwyer" w:date="2016-10-03T10:16:00Z">
        <w:r>
          <w:rPr>
            <w:rFonts w:ascii="Arial" w:hAnsi="Arial" w:cs="Arial"/>
            <w:caps/>
            <w:color w:val="000000"/>
            <w:sz w:val="20"/>
            <w:szCs w:val="20"/>
          </w:rPr>
          <w:t>METHODS:</w:t>
        </w:r>
      </w:ins>
    </w:p>
    <w:p w14:paraId="7545F128" w14:textId="77777777" w:rsidR="00AC0148" w:rsidRDefault="00AC0148" w:rsidP="00AC0148">
      <w:pPr>
        <w:pStyle w:val="NormalWeb"/>
        <w:shd w:val="clear" w:color="auto" w:fill="FFFFFF"/>
        <w:spacing w:before="0" w:beforeAutospacing="0" w:after="120" w:afterAutospacing="0" w:line="369" w:lineRule="atLeast"/>
        <w:ind w:left="720"/>
        <w:rPr>
          <w:ins w:id="100" w:author="Rex Dwyer" w:date="2016-10-03T10:16:00Z"/>
          <w:rFonts w:ascii="Arial" w:hAnsi="Arial" w:cs="Arial"/>
          <w:color w:val="000000"/>
          <w:sz w:val="20"/>
          <w:szCs w:val="20"/>
        </w:rPr>
        <w:pPrChange w:id="101" w:author="Rex Dwyer" w:date="2016-10-03T10:16:00Z">
          <w:pPr>
            <w:pStyle w:val="NormalWeb"/>
            <w:shd w:val="clear" w:color="auto" w:fill="FFFFFF"/>
            <w:spacing w:before="0" w:beforeAutospacing="0" w:after="120" w:afterAutospacing="0" w:line="369" w:lineRule="atLeast"/>
          </w:pPr>
        </w:pPrChange>
      </w:pPr>
      <w:ins w:id="102" w:author="Rex Dwyer" w:date="2016-10-03T10:16:00Z">
        <w:r>
          <w:rPr>
            <w:rFonts w:ascii="Arial" w:hAnsi="Arial" w:cs="Arial"/>
            <w:color w:val="000000"/>
            <w:sz w:val="20"/>
            <w:szCs w:val="20"/>
          </w:rPr>
          <w:t>Women were enrolled 1993-1997 and followed through 2010. Cases (N=275 total, 132 incident), confirmed by a physician or by self-reported use of disease modifying anti-rheumatic drugs), were compared with non-cases (N=24,018). Odds ratios (OR) and 95% Confidence Intervals (CI) were estimated using logistic regression models adjusted for age, state and smoking pack-years.</w:t>
        </w:r>
      </w:ins>
    </w:p>
    <w:p w14:paraId="174188BD" w14:textId="77777777" w:rsidR="00AC0148" w:rsidRDefault="00AC0148" w:rsidP="00AC0148">
      <w:pPr>
        <w:pStyle w:val="Heading4"/>
        <w:shd w:val="clear" w:color="auto" w:fill="FFFFFF"/>
        <w:spacing w:before="0"/>
        <w:ind w:left="720" w:right="60"/>
        <w:rPr>
          <w:ins w:id="103" w:author="Rex Dwyer" w:date="2016-10-03T10:16:00Z"/>
          <w:rFonts w:ascii="Arial" w:hAnsi="Arial" w:cs="Arial"/>
          <w:caps/>
          <w:color w:val="000000"/>
          <w:sz w:val="20"/>
          <w:szCs w:val="20"/>
        </w:rPr>
        <w:pPrChange w:id="104" w:author="Rex Dwyer" w:date="2016-10-03T10:16:00Z">
          <w:pPr>
            <w:pStyle w:val="Heading4"/>
            <w:shd w:val="clear" w:color="auto" w:fill="FFFFFF"/>
            <w:spacing w:before="0"/>
            <w:ind w:right="60"/>
          </w:pPr>
        </w:pPrChange>
      </w:pPr>
      <w:ins w:id="105" w:author="Rex Dwyer" w:date="2016-10-03T10:16:00Z">
        <w:r>
          <w:rPr>
            <w:rFonts w:ascii="Arial" w:hAnsi="Arial" w:cs="Arial"/>
            <w:caps/>
            <w:color w:val="000000"/>
            <w:sz w:val="20"/>
            <w:szCs w:val="20"/>
          </w:rPr>
          <w:t>RESULTS:</w:t>
        </w:r>
      </w:ins>
    </w:p>
    <w:p w14:paraId="48278237" w14:textId="77777777" w:rsidR="00AC0148" w:rsidRDefault="00AC0148" w:rsidP="00AC0148">
      <w:pPr>
        <w:pStyle w:val="NormalWeb"/>
        <w:shd w:val="clear" w:color="auto" w:fill="FFFFFF"/>
        <w:spacing w:before="0" w:beforeAutospacing="0" w:after="120" w:afterAutospacing="0" w:line="369" w:lineRule="atLeast"/>
        <w:ind w:left="720"/>
        <w:rPr>
          <w:ins w:id="106" w:author="Rex Dwyer" w:date="2016-10-03T10:16:00Z"/>
          <w:rFonts w:ascii="Arial" w:hAnsi="Arial" w:cs="Arial"/>
          <w:color w:val="000000"/>
          <w:sz w:val="20"/>
          <w:szCs w:val="20"/>
        </w:rPr>
        <w:pPrChange w:id="107" w:author="Rex Dwyer" w:date="2016-10-03T10:16:00Z">
          <w:pPr>
            <w:pStyle w:val="NormalWeb"/>
            <w:shd w:val="clear" w:color="auto" w:fill="FFFFFF"/>
            <w:spacing w:before="0" w:beforeAutospacing="0" w:after="120" w:afterAutospacing="0" w:line="369" w:lineRule="atLeast"/>
          </w:pPr>
        </w:pPrChange>
      </w:pPr>
      <w:ins w:id="108" w:author="Rex Dwyer" w:date="2016-10-03T10:16:00Z">
        <w:r>
          <w:rPr>
            <w:rFonts w:ascii="Arial" w:hAnsi="Arial" w:cs="Arial"/>
            <w:color w:val="000000"/>
            <w:sz w:val="20"/>
            <w:szCs w:val="20"/>
          </w:rPr>
          <w:t>Overall, women with RA were somewhat more likely to have reported lifetime use of any specific pesticide versus no pesticides (OR=1.4; 95%CI 1.0, 1.6). Of 15 pesticides examined, maneb/mancozeb (OR=3.3; 95%CI 1.5, 7.1) and</w:t>
        </w:r>
        <w:r>
          <w:rPr>
            <w:rStyle w:val="apple-converted-space"/>
            <w:rFonts w:ascii="Arial" w:hAnsi="Arial" w:cs="Arial"/>
            <w:color w:val="000000"/>
            <w:sz w:val="20"/>
            <w:szCs w:val="20"/>
          </w:rPr>
          <w:t> </w:t>
        </w:r>
        <w:r>
          <w:rPr>
            <w:rStyle w:val="highlight"/>
            <w:rFonts w:ascii="Arial" w:hAnsi="Arial" w:cs="Arial"/>
            <w:color w:val="000000"/>
            <w:sz w:val="20"/>
            <w:szCs w:val="20"/>
          </w:rPr>
          <w:t>glyphosate</w:t>
        </w:r>
        <w:r>
          <w:rPr>
            <w:rStyle w:val="apple-converted-space"/>
            <w:rFonts w:ascii="Arial" w:hAnsi="Arial" w:cs="Arial"/>
            <w:color w:val="000000"/>
            <w:sz w:val="20"/>
            <w:szCs w:val="20"/>
          </w:rPr>
          <w:t> </w:t>
        </w:r>
        <w:r>
          <w:rPr>
            <w:rFonts w:ascii="Arial" w:hAnsi="Arial" w:cs="Arial"/>
            <w:color w:val="000000"/>
            <w:sz w:val="20"/>
            <w:szCs w:val="20"/>
          </w:rPr>
          <w:t>(OR=1.4; 95%CI 1.0, 2.1) were associated with incident RA compared with no pesticide use. An elevated, but non-statistically significant association with incident RA was seen for DDT (OR=1.9; 95%CI 0.97, 3.6). Incident RA was also associated with the application of chemical fertilizers (OR=1.7; 95%CI 1.1, 2.7) and cleaning with solvents (OR=1.6; 95%CI 1.1, 2.4), but inversely associated with lifetime livestock exposure as a child and adult (OR=0.48; 95%CI 0.24, 0.97) compared with no livestock exposure.</w:t>
        </w:r>
      </w:ins>
    </w:p>
    <w:p w14:paraId="2EBB63BB" w14:textId="77777777" w:rsidR="00AC0148" w:rsidRDefault="00AC0148" w:rsidP="00AC0148">
      <w:pPr>
        <w:pStyle w:val="Heading4"/>
        <w:shd w:val="clear" w:color="auto" w:fill="FFFFFF"/>
        <w:spacing w:before="0"/>
        <w:ind w:left="720" w:right="60"/>
        <w:rPr>
          <w:ins w:id="109" w:author="Rex Dwyer" w:date="2016-10-03T10:16:00Z"/>
          <w:rFonts w:ascii="Arial" w:hAnsi="Arial" w:cs="Arial"/>
          <w:caps/>
          <w:color w:val="000000"/>
          <w:sz w:val="20"/>
          <w:szCs w:val="20"/>
        </w:rPr>
        <w:pPrChange w:id="110" w:author="Rex Dwyer" w:date="2016-10-03T10:16:00Z">
          <w:pPr>
            <w:pStyle w:val="Heading4"/>
            <w:shd w:val="clear" w:color="auto" w:fill="FFFFFF"/>
            <w:spacing w:before="0"/>
            <w:ind w:right="60"/>
          </w:pPr>
        </w:pPrChange>
      </w:pPr>
      <w:ins w:id="111" w:author="Rex Dwyer" w:date="2016-10-03T10:16:00Z">
        <w:r>
          <w:rPr>
            <w:rFonts w:ascii="Arial" w:hAnsi="Arial" w:cs="Arial"/>
            <w:caps/>
            <w:color w:val="000000"/>
            <w:sz w:val="20"/>
            <w:szCs w:val="20"/>
          </w:rPr>
          <w:t>CONCLUSIONS:</w:t>
        </w:r>
      </w:ins>
    </w:p>
    <w:p w14:paraId="65EDB80D" w14:textId="77777777" w:rsidR="00AC0148" w:rsidRDefault="00AC0148" w:rsidP="00AC0148">
      <w:pPr>
        <w:pStyle w:val="NormalWeb"/>
        <w:shd w:val="clear" w:color="auto" w:fill="FFFFFF"/>
        <w:spacing w:before="0" w:beforeAutospacing="0" w:after="120" w:afterAutospacing="0" w:line="369" w:lineRule="atLeast"/>
        <w:ind w:left="720"/>
        <w:rPr>
          <w:ins w:id="112" w:author="Rex Dwyer" w:date="2016-10-03T10:16:00Z"/>
          <w:rFonts w:ascii="Arial" w:hAnsi="Arial" w:cs="Arial"/>
          <w:color w:val="000000"/>
          <w:sz w:val="20"/>
          <w:szCs w:val="20"/>
        </w:rPr>
        <w:pPrChange w:id="113" w:author="Rex Dwyer" w:date="2016-10-03T10:16:00Z">
          <w:pPr>
            <w:pStyle w:val="NormalWeb"/>
            <w:shd w:val="clear" w:color="auto" w:fill="FFFFFF"/>
            <w:spacing w:before="0" w:beforeAutospacing="0" w:after="120" w:afterAutospacing="0" w:line="369" w:lineRule="atLeast"/>
          </w:pPr>
        </w:pPrChange>
      </w:pPr>
      <w:ins w:id="114" w:author="Rex Dwyer" w:date="2016-10-03T10:16:00Z">
        <w:r>
          <w:rPr>
            <w:rFonts w:ascii="Arial" w:hAnsi="Arial" w:cs="Arial"/>
            <w:color w:val="000000"/>
            <w:sz w:val="20"/>
            <w:szCs w:val="20"/>
          </w:rPr>
          <w:t>Our results suggest that specific agricultural pesticides, solvents and chemical fertilizers may increase risk of RA in women, while exposures involving animal contact may be protective.</w:t>
        </w:r>
      </w:ins>
    </w:p>
    <w:p w14:paraId="078C1AC0" w14:textId="5C89B113" w:rsidR="00AC0148" w:rsidRDefault="00AC0148" w:rsidP="00AC0148">
      <w:pPr>
        <w:shd w:val="clear" w:color="auto" w:fill="FFFFFF"/>
        <w:tabs>
          <w:tab w:val="left" w:pos="2840"/>
        </w:tabs>
        <w:spacing w:line="336" w:lineRule="atLeast"/>
        <w:ind w:left="720" w:right="225"/>
        <w:rPr>
          <w:ins w:id="115" w:author="Rex Dwyer" w:date="2016-10-03T10:16:00Z"/>
          <w:rFonts w:ascii="Arial" w:hAnsi="Arial" w:cs="Arial"/>
          <w:color w:val="575757"/>
          <w:sz w:val="17"/>
          <w:szCs w:val="17"/>
        </w:rPr>
        <w:pPrChange w:id="116" w:author="Rex Dwyer" w:date="2016-10-03T10:17:00Z">
          <w:pPr>
            <w:shd w:val="clear" w:color="auto" w:fill="FFFFFF"/>
            <w:spacing w:line="336" w:lineRule="atLeast"/>
            <w:ind w:left="720" w:right="225"/>
          </w:pPr>
        </w:pPrChange>
      </w:pPr>
      <w:ins w:id="117" w:author="Rex Dwyer" w:date="2016-10-03T10:16:00Z">
        <w:r>
          <w:rPr>
            <w:rFonts w:ascii="Arial" w:hAnsi="Arial" w:cs="Arial"/>
            <w:color w:val="575757"/>
            <w:sz w:val="17"/>
            <w:szCs w:val="17"/>
          </w:rPr>
          <w:t>PMID:</w:t>
        </w:r>
      </w:ins>
      <w:ins w:id="118" w:author="Rex Dwyer" w:date="2016-10-03T10:17:00Z">
        <w:r>
          <w:rPr>
            <w:rFonts w:ascii="Arial" w:hAnsi="Arial" w:cs="Arial"/>
            <w:color w:val="575757"/>
            <w:sz w:val="17"/>
            <w:szCs w:val="17"/>
          </w:rPr>
          <w:t xml:space="preserve">  </w:t>
        </w:r>
      </w:ins>
      <w:ins w:id="119" w:author="Rex Dwyer" w:date="2016-10-03T10:16:00Z">
        <w:r>
          <w:rPr>
            <w:rFonts w:ascii="Arial" w:hAnsi="Arial" w:cs="Arial"/>
            <w:color w:val="575757"/>
            <w:sz w:val="17"/>
            <w:szCs w:val="17"/>
          </w:rPr>
          <w:fldChar w:fldCharType="begin"/>
        </w:r>
        <w:r>
          <w:rPr>
            <w:rFonts w:ascii="Arial" w:hAnsi="Arial" w:cs="Arial"/>
            <w:color w:val="575757"/>
            <w:sz w:val="17"/>
            <w:szCs w:val="17"/>
          </w:rPr>
          <w:instrText xml:space="preserve"> HYPERLINK "https://www.ncbi.nlm.nih.gov/pubmed/27285288" </w:instrText>
        </w:r>
        <w:r>
          <w:rPr>
            <w:rFonts w:ascii="Arial" w:hAnsi="Arial" w:cs="Arial"/>
            <w:color w:val="575757"/>
            <w:sz w:val="17"/>
            <w:szCs w:val="17"/>
          </w:rPr>
          <w:fldChar w:fldCharType="separate"/>
        </w:r>
        <w:r>
          <w:rPr>
            <w:rStyle w:val="Hyperlink"/>
            <w:rFonts w:ascii="Arial" w:hAnsi="Arial" w:cs="Arial"/>
            <w:color w:val="660066"/>
            <w:sz w:val="17"/>
            <w:szCs w:val="17"/>
          </w:rPr>
          <w:t>27285288</w:t>
        </w:r>
        <w:r>
          <w:rPr>
            <w:rFonts w:ascii="Arial" w:hAnsi="Arial" w:cs="Arial"/>
            <w:color w:val="575757"/>
            <w:sz w:val="17"/>
            <w:szCs w:val="17"/>
          </w:rPr>
          <w:fldChar w:fldCharType="end"/>
        </w:r>
      </w:ins>
      <w:ins w:id="120" w:author="Rex Dwyer" w:date="2016-10-03T10:17:00Z">
        <w:r>
          <w:rPr>
            <w:rFonts w:ascii="Arial" w:hAnsi="Arial" w:cs="Arial"/>
            <w:color w:val="575757"/>
            <w:sz w:val="17"/>
            <w:szCs w:val="17"/>
          </w:rPr>
          <w:tab/>
          <w:t xml:space="preserve"> </w:t>
        </w:r>
      </w:ins>
      <w:ins w:id="121" w:author="Rex Dwyer" w:date="2016-10-03T10:16:00Z">
        <w:r>
          <w:rPr>
            <w:rFonts w:ascii="Arial" w:hAnsi="Arial" w:cs="Arial"/>
            <w:color w:val="575757"/>
            <w:sz w:val="17"/>
            <w:szCs w:val="17"/>
          </w:rPr>
          <w:t>DOI:</w:t>
        </w:r>
      </w:ins>
      <w:ins w:id="122" w:author="Rex Dwyer" w:date="2016-10-03T10:17:00Z">
        <w:r>
          <w:rPr>
            <w:rFonts w:ascii="Arial" w:hAnsi="Arial" w:cs="Arial"/>
            <w:color w:val="575757"/>
            <w:sz w:val="17"/>
            <w:szCs w:val="17"/>
          </w:rPr>
          <w:t xml:space="preserve"> </w:t>
        </w:r>
      </w:ins>
      <w:ins w:id="123" w:author="Rex Dwyer" w:date="2016-10-03T10:16:00Z">
        <w:r>
          <w:rPr>
            <w:rFonts w:ascii="Arial" w:hAnsi="Arial" w:cs="Arial"/>
            <w:color w:val="575757"/>
            <w:sz w:val="17"/>
            <w:szCs w:val="17"/>
          </w:rPr>
          <w:fldChar w:fldCharType="begin"/>
        </w:r>
        <w:r>
          <w:rPr>
            <w:rFonts w:ascii="Arial" w:hAnsi="Arial" w:cs="Arial"/>
            <w:color w:val="575757"/>
            <w:sz w:val="17"/>
            <w:szCs w:val="17"/>
          </w:rPr>
          <w:instrText xml:space="preserve"> HYPERLINK "https://dx.doi.org/10.1289/EHP129" </w:instrText>
        </w:r>
        <w:r>
          <w:rPr>
            <w:rFonts w:ascii="Arial" w:hAnsi="Arial" w:cs="Arial"/>
            <w:color w:val="575757"/>
            <w:sz w:val="17"/>
            <w:szCs w:val="17"/>
          </w:rPr>
          <w:fldChar w:fldCharType="separate"/>
        </w:r>
        <w:r>
          <w:rPr>
            <w:rStyle w:val="Hyperlink"/>
            <w:rFonts w:ascii="Arial" w:hAnsi="Arial" w:cs="Arial"/>
            <w:color w:val="660066"/>
            <w:sz w:val="17"/>
            <w:szCs w:val="17"/>
          </w:rPr>
          <w:t>10.1289/EHP129</w:t>
        </w:r>
        <w:r>
          <w:rPr>
            <w:rFonts w:ascii="Arial" w:hAnsi="Arial" w:cs="Arial"/>
            <w:color w:val="575757"/>
            <w:sz w:val="17"/>
            <w:szCs w:val="17"/>
          </w:rPr>
          <w:fldChar w:fldCharType="end"/>
        </w:r>
      </w:ins>
    </w:p>
    <w:p w14:paraId="0F73F30C" w14:textId="77777777" w:rsidR="00AC0148" w:rsidRDefault="00AC0148" w:rsidP="00AC0148">
      <w:pPr>
        <w:ind w:left="720"/>
        <w:rPr>
          <w:ins w:id="124" w:author="Rex Dwyer" w:date="2016-10-03T10:05:00Z"/>
          <w:rFonts w:ascii="Arial" w:hAnsi="Arial" w:cs="Arial"/>
        </w:rPr>
        <w:pPrChange w:id="125" w:author="Rex Dwyer" w:date="2016-10-03T10:16:00Z">
          <w:pPr/>
        </w:pPrChange>
      </w:pPr>
    </w:p>
    <w:p w14:paraId="555164AD" w14:textId="2E901704" w:rsidR="0024143C" w:rsidRDefault="0024143C" w:rsidP="00AC0148">
      <w:pPr>
        <w:ind w:left="720"/>
        <w:rPr>
          <w:ins w:id="126" w:author="Rex Dwyer" w:date="2016-10-03T10:05:00Z"/>
          <w:rFonts w:ascii="Arial" w:hAnsi="Arial" w:cs="Arial"/>
        </w:rPr>
        <w:pPrChange w:id="127" w:author="Rex Dwyer" w:date="2016-10-03T10:16:00Z">
          <w:pPr/>
        </w:pPrChange>
      </w:pPr>
    </w:p>
    <w:p w14:paraId="68CFC9F2" w14:textId="52EB80FE" w:rsidR="0024143C" w:rsidRDefault="0024143C" w:rsidP="0024143C">
      <w:pPr>
        <w:rPr>
          <w:ins w:id="128" w:author="Rex Dwyer" w:date="2016-10-03T10:05:00Z"/>
          <w:rFonts w:ascii="Arial" w:hAnsi="Arial" w:cs="Arial"/>
        </w:rPr>
      </w:pPr>
      <w:ins w:id="129" w:author="Rex Dwyer" w:date="2016-10-03T10:05:00Z">
        <w:r>
          <w:rPr>
            <w:rFonts w:ascii="Arial" w:hAnsi="Arial" w:cs="Arial"/>
          </w:rPr>
          <w:t>An INVITRO abstract:</w:t>
        </w:r>
      </w:ins>
    </w:p>
    <w:p w14:paraId="3CE17E56" w14:textId="77777777" w:rsidR="0024143C" w:rsidRDefault="0024143C" w:rsidP="0024143C">
      <w:pPr>
        <w:shd w:val="clear" w:color="auto" w:fill="FFFFFF"/>
        <w:spacing w:line="348" w:lineRule="atLeast"/>
        <w:ind w:left="720"/>
        <w:rPr>
          <w:ins w:id="130" w:author="Rex Dwyer" w:date="2016-10-03T10:05:00Z"/>
          <w:rFonts w:ascii="Arial" w:hAnsi="Arial" w:cs="Arial"/>
          <w:color w:val="000000"/>
          <w:sz w:val="20"/>
          <w:szCs w:val="20"/>
        </w:rPr>
        <w:pPrChange w:id="131" w:author="Rex Dwyer" w:date="2016-10-03T10:05:00Z">
          <w:pPr>
            <w:shd w:val="clear" w:color="auto" w:fill="FFFFFF"/>
            <w:spacing w:line="348" w:lineRule="atLeast"/>
          </w:pPr>
        </w:pPrChange>
      </w:pPr>
      <w:ins w:id="132" w:author="Rex Dwyer" w:date="2016-10-03T10:05:00Z">
        <w:r>
          <w:rPr>
            <w:rFonts w:ascii="Arial" w:hAnsi="Arial" w:cs="Arial"/>
            <w:color w:val="000000"/>
            <w:sz w:val="20"/>
            <w:szCs w:val="20"/>
          </w:rPr>
          <w:fldChar w:fldCharType="begin"/>
        </w:r>
        <w:r>
          <w:rPr>
            <w:rFonts w:ascii="Arial" w:hAnsi="Arial" w:cs="Arial"/>
            <w:color w:val="000000"/>
            <w:sz w:val="20"/>
            <w:szCs w:val="20"/>
          </w:rPr>
          <w:instrText xml:space="preserve"> HYPERLINK "https://www.ncbi.nlm.nih.gov/pubmed/27280764" \o "PloS one." </w:instrText>
        </w:r>
        <w:r>
          <w:rPr>
            <w:rFonts w:ascii="Arial" w:hAnsi="Arial" w:cs="Arial"/>
            <w:color w:val="000000"/>
            <w:sz w:val="20"/>
            <w:szCs w:val="20"/>
          </w:rPr>
          <w:fldChar w:fldCharType="separate"/>
        </w:r>
        <w:r>
          <w:rPr>
            <w:rStyle w:val="Hyperlink"/>
            <w:rFonts w:ascii="Arial" w:hAnsi="Arial" w:cs="Arial"/>
            <w:color w:val="660066"/>
            <w:sz w:val="20"/>
            <w:szCs w:val="20"/>
          </w:rPr>
          <w:t>PLoS One.</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2016 Jun 9;11(6):e0156946. doi: 10.1371/journal.pone.0156946. eCollection 2016.</w:t>
        </w:r>
      </w:ins>
    </w:p>
    <w:p w14:paraId="31B8888D" w14:textId="77777777" w:rsidR="0024143C" w:rsidRDefault="0024143C" w:rsidP="0024143C">
      <w:pPr>
        <w:pStyle w:val="Heading1"/>
        <w:shd w:val="clear" w:color="auto" w:fill="FFFFFF"/>
        <w:spacing w:before="90" w:after="90" w:line="270" w:lineRule="atLeast"/>
        <w:ind w:left="720"/>
        <w:rPr>
          <w:ins w:id="133" w:author="Rex Dwyer" w:date="2016-10-03T10:05:00Z"/>
          <w:rFonts w:ascii="Arial" w:hAnsi="Arial" w:cs="Arial"/>
          <w:color w:val="000000"/>
          <w:sz w:val="30"/>
          <w:szCs w:val="30"/>
        </w:rPr>
        <w:pPrChange w:id="134" w:author="Rex Dwyer" w:date="2016-10-03T10:05:00Z">
          <w:pPr>
            <w:pStyle w:val="Heading1"/>
            <w:shd w:val="clear" w:color="auto" w:fill="FFFFFF"/>
            <w:spacing w:before="90" w:after="90" w:line="270" w:lineRule="atLeast"/>
          </w:pPr>
        </w:pPrChange>
      </w:pPr>
      <w:ins w:id="135" w:author="Rex Dwyer" w:date="2016-10-03T10:05:00Z">
        <w:r>
          <w:rPr>
            <w:rFonts w:ascii="Arial" w:hAnsi="Arial" w:cs="Arial"/>
            <w:color w:val="000000"/>
            <w:sz w:val="30"/>
            <w:szCs w:val="30"/>
          </w:rPr>
          <w:t>The Impact of</w:t>
        </w:r>
        <w:r>
          <w:rPr>
            <w:rStyle w:val="apple-converted-space"/>
            <w:rFonts w:ascii="Arial" w:hAnsi="Arial" w:cs="Arial"/>
            <w:color w:val="000000"/>
            <w:sz w:val="30"/>
            <w:szCs w:val="30"/>
          </w:rPr>
          <w:t> </w:t>
        </w:r>
        <w:r>
          <w:rPr>
            <w:rStyle w:val="highlight"/>
            <w:rFonts w:ascii="Arial" w:hAnsi="Arial" w:cs="Arial"/>
            <w:color w:val="000000"/>
            <w:sz w:val="30"/>
            <w:szCs w:val="30"/>
          </w:rPr>
          <w:t>Glyphosate</w:t>
        </w:r>
        <w:r>
          <w:rPr>
            <w:rFonts w:ascii="Arial" w:hAnsi="Arial" w:cs="Arial"/>
            <w:color w:val="000000"/>
            <w:sz w:val="30"/>
            <w:szCs w:val="30"/>
          </w:rPr>
          <w:t>, Its Metabolites and Impurities on Viability, ATP Level and Morphological changes in</w:t>
        </w:r>
        <w:r>
          <w:rPr>
            <w:rStyle w:val="apple-converted-space"/>
            <w:rFonts w:ascii="Arial" w:hAnsi="Arial" w:cs="Arial"/>
            <w:color w:val="000000"/>
            <w:sz w:val="30"/>
            <w:szCs w:val="30"/>
          </w:rPr>
          <w:t> </w:t>
        </w:r>
        <w:r>
          <w:rPr>
            <w:rStyle w:val="highlight"/>
            <w:rFonts w:ascii="Arial" w:hAnsi="Arial" w:cs="Arial"/>
            <w:color w:val="000000"/>
            <w:sz w:val="30"/>
            <w:szCs w:val="30"/>
          </w:rPr>
          <w:t>Human</w:t>
        </w:r>
        <w:r>
          <w:rPr>
            <w:rStyle w:val="apple-converted-space"/>
            <w:rFonts w:ascii="Arial" w:hAnsi="Arial" w:cs="Arial"/>
            <w:color w:val="000000"/>
            <w:sz w:val="30"/>
            <w:szCs w:val="30"/>
          </w:rPr>
          <w:t> </w:t>
        </w:r>
        <w:r>
          <w:rPr>
            <w:rFonts w:ascii="Arial" w:hAnsi="Arial" w:cs="Arial"/>
            <w:color w:val="000000"/>
            <w:sz w:val="30"/>
            <w:szCs w:val="30"/>
          </w:rPr>
          <w:t>Peripheral Blood Mononuclear Cells.</w:t>
        </w:r>
      </w:ins>
    </w:p>
    <w:p w14:paraId="0F5B64DD" w14:textId="77777777" w:rsidR="0024143C" w:rsidRDefault="0024143C" w:rsidP="0024143C">
      <w:pPr>
        <w:shd w:val="clear" w:color="auto" w:fill="FFFFFF"/>
        <w:ind w:left="720"/>
        <w:rPr>
          <w:ins w:id="136" w:author="Rex Dwyer" w:date="2016-10-03T10:05:00Z"/>
          <w:rFonts w:ascii="Arial" w:hAnsi="Arial" w:cs="Arial"/>
          <w:color w:val="000000"/>
        </w:rPr>
        <w:pPrChange w:id="137" w:author="Rex Dwyer" w:date="2016-10-03T10:05:00Z">
          <w:pPr>
            <w:shd w:val="clear" w:color="auto" w:fill="FFFFFF"/>
          </w:pPr>
        </w:pPrChange>
      </w:pPr>
      <w:ins w:id="138" w:author="Rex Dwyer" w:date="2016-10-03T10:05:00Z">
        <w:r>
          <w:rPr>
            <w:rFonts w:ascii="Arial" w:hAnsi="Arial" w:cs="Arial"/>
            <w:color w:val="000000"/>
          </w:rPr>
          <w:fldChar w:fldCharType="begin"/>
        </w:r>
        <w:r>
          <w:rPr>
            <w:rFonts w:ascii="Arial" w:hAnsi="Arial" w:cs="Arial"/>
            <w:color w:val="000000"/>
          </w:rPr>
          <w:instrText xml:space="preserve"> HYPERLINK "https://www.ncbi.nlm.nih.gov/pubmed/?term=Kwiatkowska%20M%5BAuthor%5D&amp;cauthor=true&amp;cauthor_uid=27280764" </w:instrText>
        </w:r>
        <w:r>
          <w:rPr>
            <w:rFonts w:ascii="Arial" w:hAnsi="Arial" w:cs="Arial"/>
            <w:color w:val="000000"/>
          </w:rPr>
          <w:fldChar w:fldCharType="separate"/>
        </w:r>
        <w:r>
          <w:rPr>
            <w:rStyle w:val="Hyperlink"/>
            <w:rFonts w:ascii="Arial" w:hAnsi="Arial" w:cs="Arial"/>
            <w:color w:val="660066"/>
          </w:rPr>
          <w:t>Kwiatkowska M</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"https://www.ncbi.nlm.nih.gov/pubmed/?term=Jarosiewicz%20P%5BAuthor%5D&amp;cauthor=true&amp;cauthor_uid=27280764" </w:instrText>
        </w:r>
        <w:r>
          <w:rPr>
            <w:rFonts w:ascii="Arial" w:hAnsi="Arial" w:cs="Arial"/>
            <w:color w:val="000000"/>
          </w:rPr>
          <w:fldChar w:fldCharType="separate"/>
        </w:r>
        <w:r>
          <w:rPr>
            <w:rStyle w:val="Hyperlink"/>
            <w:rFonts w:ascii="Arial" w:hAnsi="Arial" w:cs="Arial"/>
            <w:color w:val="660066"/>
          </w:rPr>
          <w:t>Jarosiewicz P</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"https://www.ncbi.nlm.nih.gov/pubmed/?term=Micha%C5%82owicz%20J%5BAuthor%5D&amp;cauthor=true&amp;cauthor_uid=27280764" </w:instrText>
        </w:r>
        <w:r>
          <w:rPr>
            <w:rFonts w:ascii="Arial" w:hAnsi="Arial" w:cs="Arial"/>
            <w:color w:val="000000"/>
          </w:rPr>
          <w:fldChar w:fldCharType="separate"/>
        </w:r>
        <w:r>
          <w:rPr>
            <w:rStyle w:val="Hyperlink"/>
            <w:rFonts w:ascii="Arial" w:hAnsi="Arial" w:cs="Arial"/>
            <w:color w:val="660066"/>
          </w:rPr>
          <w:t>Michałowicz J</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"https://www.ncbi.nlm.nih.gov/pubmed/?term=Koter-Michalak%20M%5BAuthor%5D&amp;cauthor=true&amp;cauthor_uid=27280764" </w:instrText>
        </w:r>
        <w:r>
          <w:rPr>
            <w:rFonts w:ascii="Arial" w:hAnsi="Arial" w:cs="Arial"/>
            <w:color w:val="000000"/>
          </w:rPr>
          <w:fldChar w:fldCharType="separate"/>
        </w:r>
        <w:r>
          <w:rPr>
            <w:rStyle w:val="Hyperlink"/>
            <w:rFonts w:ascii="Arial" w:hAnsi="Arial" w:cs="Arial"/>
            <w:color w:val="660066"/>
          </w:rPr>
          <w:t>Koter-Michalak M</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"https://www.ncbi.nlm.nih.gov/pubmed/?term=Huras%20B%5BAuthor%5D&amp;cauthor=true&amp;cauthor_uid=27280764" </w:instrText>
        </w:r>
        <w:r>
          <w:rPr>
            <w:rFonts w:ascii="Arial" w:hAnsi="Arial" w:cs="Arial"/>
            <w:color w:val="000000"/>
          </w:rPr>
          <w:fldChar w:fldCharType="separate"/>
        </w:r>
        <w:r>
          <w:rPr>
            <w:rStyle w:val="Hyperlink"/>
            <w:rFonts w:ascii="Arial" w:hAnsi="Arial" w:cs="Arial"/>
            <w:color w:val="660066"/>
          </w:rPr>
          <w:t>Huras B</w:t>
        </w:r>
        <w:r>
          <w:rPr>
            <w:rFonts w:ascii="Arial" w:hAnsi="Arial" w:cs="Arial"/>
            <w:color w:val="000000"/>
          </w:rPr>
          <w:fldChar w:fldCharType="end"/>
        </w:r>
        <w:r>
          <w:rPr>
            <w:rFonts w:ascii="Arial" w:hAnsi="Arial" w:cs="Arial"/>
            <w:color w:val="000000"/>
            <w:sz w:val="19"/>
            <w:szCs w:val="19"/>
            <w:vertAlign w:val="superscript"/>
          </w:rPr>
          <w:t>2</w:t>
        </w:r>
        <w:r>
          <w:rPr>
            <w:rFonts w:ascii="Arial" w:hAnsi="Arial" w:cs="Arial"/>
            <w:color w:val="000000"/>
          </w:rPr>
          <w:t>,</w:t>
        </w:r>
        <w:r>
          <w:rPr>
            <w:rStyle w:val="apple-converted-space"/>
            <w:rFonts w:ascii="Arial" w:hAnsi="Arial" w:cs="Arial"/>
            <w:color w:val="000000"/>
          </w:rPr>
          <w:t> </w:t>
        </w:r>
        <w:r>
          <w:rPr>
            <w:rFonts w:ascii="Arial" w:hAnsi="Arial" w:cs="Arial"/>
            <w:color w:val="000000"/>
          </w:rPr>
          <w:fldChar w:fldCharType="begin"/>
        </w:r>
        <w:r>
          <w:rPr>
            <w:rFonts w:ascii="Arial" w:hAnsi="Arial" w:cs="Arial"/>
            <w:color w:val="000000"/>
          </w:rPr>
          <w:instrText xml:space="preserve"> HYPERLINK "https://www.ncbi.nlm.nih.gov/pubmed/?term=Bukowska%20B%5BAuthor%5D&amp;cauthor=true&amp;cauthor_uid=27280764" </w:instrText>
        </w:r>
        <w:r>
          <w:rPr>
            <w:rFonts w:ascii="Arial" w:hAnsi="Arial" w:cs="Arial"/>
            <w:color w:val="000000"/>
          </w:rPr>
          <w:fldChar w:fldCharType="separate"/>
        </w:r>
        <w:r>
          <w:rPr>
            <w:rStyle w:val="Hyperlink"/>
            <w:rFonts w:ascii="Arial" w:hAnsi="Arial" w:cs="Arial"/>
            <w:color w:val="660066"/>
          </w:rPr>
          <w:t>Bukowska B</w:t>
        </w:r>
        <w:r>
          <w:rPr>
            <w:rFonts w:ascii="Arial" w:hAnsi="Arial" w:cs="Arial"/>
            <w:color w:val="000000"/>
          </w:rPr>
          <w:fldChar w:fldCharType="end"/>
        </w:r>
        <w:r>
          <w:rPr>
            <w:rFonts w:ascii="Arial" w:hAnsi="Arial" w:cs="Arial"/>
            <w:color w:val="000000"/>
            <w:sz w:val="19"/>
            <w:szCs w:val="19"/>
            <w:vertAlign w:val="superscript"/>
          </w:rPr>
          <w:t>1</w:t>
        </w:r>
        <w:r>
          <w:rPr>
            <w:rFonts w:ascii="Arial" w:hAnsi="Arial" w:cs="Arial"/>
            <w:color w:val="000000"/>
          </w:rPr>
          <w:t>.</w:t>
        </w:r>
      </w:ins>
    </w:p>
    <w:p w14:paraId="40392B61" w14:textId="77777777" w:rsidR="0024143C" w:rsidRDefault="0024143C" w:rsidP="0024143C">
      <w:pPr>
        <w:pStyle w:val="Heading3"/>
        <w:shd w:val="clear" w:color="auto" w:fill="FFFFFF"/>
        <w:spacing w:before="0"/>
        <w:ind w:left="720"/>
        <w:rPr>
          <w:ins w:id="139" w:author="Rex Dwyer" w:date="2016-10-03T10:05:00Z"/>
          <w:rFonts w:ascii="Arial" w:hAnsi="Arial" w:cs="Arial"/>
          <w:color w:val="724128"/>
          <w:sz w:val="22"/>
          <w:szCs w:val="22"/>
        </w:rPr>
        <w:pPrChange w:id="140" w:author="Rex Dwyer" w:date="2016-10-03T10:05:00Z">
          <w:pPr>
            <w:pStyle w:val="Heading3"/>
            <w:shd w:val="clear" w:color="auto" w:fill="FFFFFF"/>
            <w:spacing w:before="0"/>
          </w:pPr>
        </w:pPrChange>
      </w:pPr>
      <w:ins w:id="141" w:author="Rex Dwyer" w:date="2016-10-03T10:05:00Z">
        <w:r>
          <w:rPr>
            <w:rFonts w:ascii="Arial" w:hAnsi="Arial" w:cs="Arial"/>
            <w:color w:val="724128"/>
            <w:sz w:val="22"/>
            <w:szCs w:val="22"/>
          </w:rPr>
          <w:fldChar w:fldCharType="begin"/>
        </w:r>
        <w:r>
          <w:rPr>
            <w:rFonts w:ascii="Arial" w:hAnsi="Arial" w:cs="Arial"/>
            <w:color w:val="724128"/>
            <w:sz w:val="22"/>
            <w:szCs w:val="22"/>
          </w:rPr>
          <w:instrText xml:space="preserve"> HYPERLINK "https://www.ncbi.nlm.nih.gov/pubmed/27280764" \o "Open/close author information list" </w:instrText>
        </w:r>
        <w:r>
          <w:rPr>
            <w:rFonts w:ascii="Arial" w:hAnsi="Arial" w:cs="Arial"/>
            <w:color w:val="724128"/>
            <w:sz w:val="22"/>
            <w:szCs w:val="22"/>
          </w:rPr>
          <w:fldChar w:fldCharType="separate"/>
        </w:r>
        <w:r>
          <w:rPr>
            <w:rStyle w:val="ui-ncbitoggler-master-text"/>
            <w:rFonts w:ascii="Arial" w:hAnsi="Arial" w:cs="Arial"/>
            <w:color w:val="660066"/>
            <w:sz w:val="21"/>
            <w:szCs w:val="21"/>
            <w:u w:val="single"/>
          </w:rPr>
          <w:t>Author information</w:t>
        </w:r>
        <w:r>
          <w:rPr>
            <w:rFonts w:ascii="Arial" w:hAnsi="Arial" w:cs="Arial"/>
            <w:color w:val="724128"/>
            <w:sz w:val="22"/>
            <w:szCs w:val="22"/>
          </w:rPr>
          <w:fldChar w:fldCharType="end"/>
        </w:r>
      </w:ins>
    </w:p>
    <w:p w14:paraId="6C4211CF" w14:textId="77777777" w:rsidR="0024143C" w:rsidRDefault="0024143C" w:rsidP="0024143C">
      <w:pPr>
        <w:pStyle w:val="Heading3"/>
        <w:shd w:val="clear" w:color="auto" w:fill="FFFFFF"/>
        <w:spacing w:before="0"/>
        <w:ind w:left="720"/>
        <w:rPr>
          <w:ins w:id="142" w:author="Rex Dwyer" w:date="2016-10-03T10:05:00Z"/>
          <w:rFonts w:ascii="Arial" w:hAnsi="Arial" w:cs="Arial"/>
          <w:color w:val="985735"/>
          <w:sz w:val="22"/>
          <w:szCs w:val="22"/>
        </w:rPr>
        <w:pPrChange w:id="143" w:author="Rex Dwyer" w:date="2016-10-03T10:05:00Z">
          <w:pPr>
            <w:pStyle w:val="Heading3"/>
            <w:shd w:val="clear" w:color="auto" w:fill="FFFFFF"/>
            <w:spacing w:before="0"/>
          </w:pPr>
        </w:pPrChange>
      </w:pPr>
      <w:ins w:id="144" w:author="Rex Dwyer" w:date="2016-10-03T10:05:00Z">
        <w:r>
          <w:rPr>
            <w:rFonts w:ascii="Arial" w:hAnsi="Arial" w:cs="Arial"/>
            <w:color w:val="985735"/>
            <w:sz w:val="22"/>
            <w:szCs w:val="22"/>
          </w:rPr>
          <w:t>Abstract</w:t>
        </w:r>
      </w:ins>
    </w:p>
    <w:p w14:paraId="3DB22FC8" w14:textId="77777777" w:rsidR="0024143C" w:rsidRDefault="0024143C" w:rsidP="0024143C">
      <w:pPr>
        <w:pStyle w:val="NormalWeb"/>
        <w:shd w:val="clear" w:color="auto" w:fill="FFFFFF"/>
        <w:spacing w:before="0" w:beforeAutospacing="0" w:after="120" w:afterAutospacing="0" w:line="369" w:lineRule="atLeast"/>
        <w:ind w:left="720"/>
        <w:rPr>
          <w:ins w:id="145" w:author="Rex Dwyer" w:date="2016-10-03T10:05:00Z"/>
          <w:rFonts w:ascii="Arial" w:hAnsi="Arial" w:cs="Arial"/>
          <w:color w:val="000000"/>
          <w:sz w:val="20"/>
          <w:szCs w:val="20"/>
        </w:rPr>
        <w:pPrChange w:id="146" w:author="Rex Dwyer" w:date="2016-10-03T10:05:00Z">
          <w:pPr>
            <w:pStyle w:val="NormalWeb"/>
            <w:shd w:val="clear" w:color="auto" w:fill="FFFFFF"/>
            <w:spacing w:before="0" w:beforeAutospacing="0" w:after="120" w:afterAutospacing="0" w:line="369" w:lineRule="atLeast"/>
          </w:pPr>
        </w:pPrChange>
      </w:pPr>
      <w:ins w:id="147" w:author="Rex Dwyer" w:date="2016-10-03T10:05:00Z">
        <w:r>
          <w:rPr>
            <w:rFonts w:ascii="Arial" w:hAnsi="Arial" w:cs="Arial"/>
            <w:color w:val="000000"/>
            <w:sz w:val="20"/>
            <w:szCs w:val="20"/>
          </w:rPr>
          <w:t>The</w:t>
        </w:r>
        <w:r>
          <w:rPr>
            <w:rStyle w:val="apple-converted-space"/>
            <w:rFonts w:ascii="Arial" w:hAnsi="Arial" w:cs="Arial"/>
            <w:color w:val="000000"/>
            <w:sz w:val="20"/>
            <w:szCs w:val="20"/>
          </w:rPr>
          <w:t> </w:t>
        </w:r>
        <w:r>
          <w:rPr>
            <w:rStyle w:val="highlight"/>
            <w:rFonts w:ascii="Arial" w:hAnsi="Arial" w:cs="Arial"/>
            <w:color w:val="000000"/>
            <w:sz w:val="20"/>
            <w:szCs w:val="20"/>
          </w:rPr>
          <w:t>toxicity</w:t>
        </w:r>
        <w:r>
          <w:rPr>
            <w:rStyle w:val="apple-converted-space"/>
            <w:rFonts w:ascii="Arial" w:hAnsi="Arial" w:cs="Arial"/>
            <w:color w:val="000000"/>
            <w:sz w:val="20"/>
            <w:szCs w:val="20"/>
          </w:rPr>
          <w:t> </w:t>
        </w:r>
        <w:r>
          <w:rPr>
            <w:rFonts w:ascii="Arial" w:hAnsi="Arial" w:cs="Arial"/>
            <w:color w:val="000000"/>
            <w:sz w:val="20"/>
            <w:szCs w:val="20"/>
          </w:rPr>
          <w:t>of herbicides to animals and</w:t>
        </w:r>
        <w:r>
          <w:rPr>
            <w:rStyle w:val="apple-converted-space"/>
            <w:rFonts w:ascii="Arial" w:hAnsi="Arial" w:cs="Arial"/>
            <w:color w:val="000000"/>
            <w:sz w:val="20"/>
            <w:szCs w:val="20"/>
          </w:rPr>
          <w:t> </w:t>
        </w:r>
        <w:r>
          <w:rPr>
            <w:rStyle w:val="highlight"/>
            <w:rFonts w:ascii="Arial" w:hAnsi="Arial" w:cs="Arial"/>
            <w:color w:val="000000"/>
            <w:sz w:val="20"/>
            <w:szCs w:val="20"/>
          </w:rPr>
          <w:t>human</w:t>
        </w:r>
        <w:r>
          <w:rPr>
            <w:rStyle w:val="apple-converted-space"/>
            <w:rFonts w:ascii="Arial" w:hAnsi="Arial" w:cs="Arial"/>
            <w:color w:val="000000"/>
            <w:sz w:val="20"/>
            <w:szCs w:val="20"/>
          </w:rPr>
          <w:t> </w:t>
        </w:r>
        <w:r>
          <w:rPr>
            <w:rFonts w:ascii="Arial" w:hAnsi="Arial" w:cs="Arial"/>
            <w:color w:val="000000"/>
            <w:sz w:val="20"/>
            <w:szCs w:val="20"/>
          </w:rPr>
          <w:t>is an issue of worldwide concern. The present study has been undertaken to assess toxic effect of widely used pesticide-</w:t>
        </w:r>
        <w:r>
          <w:rPr>
            <w:rStyle w:val="highlight"/>
            <w:rFonts w:ascii="Arial" w:hAnsi="Arial" w:cs="Arial"/>
            <w:color w:val="000000"/>
            <w:sz w:val="20"/>
            <w:szCs w:val="20"/>
          </w:rPr>
          <w:t>glyphosate</w:t>
        </w:r>
        <w:r>
          <w:rPr>
            <w:rFonts w:ascii="Arial" w:hAnsi="Arial" w:cs="Arial"/>
            <w:color w:val="000000"/>
            <w:sz w:val="20"/>
            <w:szCs w:val="20"/>
          </w:rPr>
          <w:t>, its metabolites: aminomethylphosphonic acid (AMPA) and methylphosphonic acid and its impurities: N-(phosphonomethyl)iminodiacetic acid (PMIDA), N-methylglyphosate, hydroxymethylphosphonic acid and bis-(phosphonomethyl)amine on</w:t>
        </w:r>
        <w:r>
          <w:rPr>
            <w:rStyle w:val="apple-converted-space"/>
            <w:rFonts w:ascii="Arial" w:hAnsi="Arial" w:cs="Arial"/>
            <w:color w:val="000000"/>
            <w:sz w:val="20"/>
            <w:szCs w:val="20"/>
          </w:rPr>
          <w:t> </w:t>
        </w:r>
        <w:r>
          <w:rPr>
            <w:rStyle w:val="highlight"/>
            <w:rFonts w:ascii="Arial" w:hAnsi="Arial" w:cs="Arial"/>
            <w:color w:val="000000"/>
            <w:sz w:val="20"/>
            <w:szCs w:val="20"/>
          </w:rPr>
          <w:t>human</w:t>
        </w:r>
        <w:r>
          <w:rPr>
            <w:rStyle w:val="apple-converted-space"/>
            <w:rFonts w:ascii="Arial" w:hAnsi="Arial" w:cs="Arial"/>
            <w:color w:val="000000"/>
            <w:sz w:val="20"/>
            <w:szCs w:val="20"/>
          </w:rPr>
          <w:t> </w:t>
        </w:r>
        <w:r>
          <w:rPr>
            <w:rFonts w:ascii="Arial" w:hAnsi="Arial" w:cs="Arial"/>
            <w:color w:val="000000"/>
            <w:sz w:val="20"/>
            <w:szCs w:val="20"/>
          </w:rPr>
          <w:t>peripheral blood mononuclear cells (PBMCs). We have evaluated the effect of those compounds on viability, ATP level, size (FSC-A parameter) and granulation (SSC-A parameter) of the cells studied.</w:t>
        </w:r>
        <w:r>
          <w:rPr>
            <w:rStyle w:val="apple-converted-space"/>
            <w:rFonts w:ascii="Arial" w:hAnsi="Arial" w:cs="Arial"/>
            <w:color w:val="000000"/>
            <w:sz w:val="20"/>
            <w:szCs w:val="20"/>
          </w:rPr>
          <w:t> </w:t>
        </w:r>
        <w:r>
          <w:rPr>
            <w:rStyle w:val="highlight"/>
            <w:rFonts w:ascii="Arial" w:hAnsi="Arial" w:cs="Arial"/>
            <w:color w:val="000000"/>
            <w:sz w:val="20"/>
            <w:szCs w:val="20"/>
          </w:rPr>
          <w:t>Human</w:t>
        </w:r>
        <w:r>
          <w:rPr>
            <w:rStyle w:val="apple-converted-space"/>
            <w:rFonts w:ascii="Arial" w:hAnsi="Arial" w:cs="Arial"/>
            <w:color w:val="000000"/>
            <w:sz w:val="20"/>
            <w:szCs w:val="20"/>
          </w:rPr>
          <w:t> </w:t>
        </w:r>
        <w:r>
          <w:rPr>
            <w:rFonts w:ascii="Arial" w:hAnsi="Arial" w:cs="Arial"/>
            <w:color w:val="000000"/>
            <w:sz w:val="20"/>
            <w:szCs w:val="20"/>
          </w:rPr>
          <w:t>peripheral blood mononuclear cells were exposed to different concentrations of</w:t>
        </w:r>
        <w:r>
          <w:rPr>
            <w:rStyle w:val="apple-converted-space"/>
            <w:rFonts w:ascii="Arial" w:hAnsi="Arial" w:cs="Arial"/>
            <w:color w:val="000000"/>
            <w:sz w:val="20"/>
            <w:szCs w:val="20"/>
          </w:rPr>
          <w:t> </w:t>
        </w:r>
        <w:r>
          <w:rPr>
            <w:rStyle w:val="highlight"/>
            <w:rFonts w:ascii="Arial" w:hAnsi="Arial" w:cs="Arial"/>
            <w:color w:val="000000"/>
            <w:sz w:val="20"/>
            <w:szCs w:val="20"/>
          </w:rPr>
          <w:t>glyphosate</w:t>
        </w:r>
        <w:r>
          <w:rPr>
            <w:rFonts w:ascii="Arial" w:hAnsi="Arial" w:cs="Arial"/>
            <w:color w:val="000000"/>
            <w:sz w:val="20"/>
            <w:szCs w:val="20"/>
          </w:rPr>
          <w:t>, its metabolites and impurities (0.01-10 mM) for 4 and 24 h. It was found that investigated compounds caused statistically significant decrease in viability and ATP level of PBMCs. The strongest changes in cell viability and ATP level were observed after 24 h incubation of PBMCs with bis-(phosphonomethyl)amine, and particularly PMIDA. Moreover, all studied compounds changed cell granularity, while PMIDA and bis-(phosphonomethyl)amine altered PBMCs size. It may be concluded that bis-(phosphonomethyl)amine, and PMIDA caused a slightly stronger damage to PBMCs than did</w:t>
        </w:r>
        <w:r>
          <w:rPr>
            <w:rStyle w:val="apple-converted-space"/>
            <w:rFonts w:ascii="Arial" w:hAnsi="Arial" w:cs="Arial"/>
            <w:color w:val="000000"/>
            <w:sz w:val="20"/>
            <w:szCs w:val="20"/>
          </w:rPr>
          <w:t> </w:t>
        </w:r>
        <w:r>
          <w:rPr>
            <w:rStyle w:val="highlight"/>
            <w:rFonts w:ascii="Arial" w:hAnsi="Arial" w:cs="Arial"/>
            <w:color w:val="000000"/>
            <w:sz w:val="20"/>
            <w:szCs w:val="20"/>
          </w:rPr>
          <w:t>glyphosate</w:t>
        </w:r>
        <w:r>
          <w:rPr>
            <w:rFonts w:ascii="Arial" w:hAnsi="Arial" w:cs="Arial"/>
            <w:color w:val="000000"/>
            <w:sz w:val="20"/>
            <w:szCs w:val="20"/>
          </w:rPr>
          <w:t>. Changes in the parameters studied in PBMCs were observed only at high concentrations of the compounds examined, which clearly shows that they may occur in this cell type only as a result of acute poisoning of</w:t>
        </w:r>
        <w:r>
          <w:rPr>
            <w:rStyle w:val="apple-converted-space"/>
            <w:rFonts w:ascii="Arial" w:hAnsi="Arial" w:cs="Arial"/>
            <w:color w:val="000000"/>
            <w:sz w:val="20"/>
            <w:szCs w:val="20"/>
          </w:rPr>
          <w:t> </w:t>
        </w:r>
        <w:r>
          <w:rPr>
            <w:rStyle w:val="highlight"/>
            <w:rFonts w:ascii="Arial" w:hAnsi="Arial" w:cs="Arial"/>
            <w:color w:val="000000"/>
            <w:sz w:val="20"/>
            <w:szCs w:val="20"/>
          </w:rPr>
          <w:t>human</w:t>
        </w:r>
        <w:r>
          <w:rPr>
            <w:rStyle w:val="apple-converted-space"/>
            <w:rFonts w:ascii="Arial" w:hAnsi="Arial" w:cs="Arial"/>
            <w:color w:val="000000"/>
            <w:sz w:val="20"/>
            <w:szCs w:val="20"/>
          </w:rPr>
          <w:t> </w:t>
        </w:r>
        <w:r>
          <w:rPr>
            <w:rFonts w:ascii="Arial" w:hAnsi="Arial" w:cs="Arial"/>
            <w:color w:val="000000"/>
            <w:sz w:val="20"/>
            <w:szCs w:val="20"/>
          </w:rPr>
          <w:t>organism with these substances.</w:t>
        </w:r>
      </w:ins>
    </w:p>
    <w:p w14:paraId="5D4681A2" w14:textId="51AF0573" w:rsidR="0024143C" w:rsidRDefault="0024143C" w:rsidP="0024143C">
      <w:pPr>
        <w:shd w:val="clear" w:color="auto" w:fill="FFFFFF"/>
        <w:spacing w:line="336" w:lineRule="atLeast"/>
        <w:ind w:left="720" w:right="225"/>
        <w:rPr>
          <w:ins w:id="148" w:author="Rex Dwyer" w:date="2016-10-03T10:05:00Z"/>
          <w:rFonts w:ascii="Arial" w:hAnsi="Arial" w:cs="Arial"/>
          <w:color w:val="575757"/>
          <w:sz w:val="17"/>
          <w:szCs w:val="17"/>
        </w:rPr>
        <w:pPrChange w:id="149" w:author="Rex Dwyer" w:date="2016-10-03T10:06:00Z">
          <w:pPr>
            <w:shd w:val="clear" w:color="auto" w:fill="FFFFFF"/>
            <w:spacing w:line="336" w:lineRule="atLeast"/>
            <w:ind w:left="720" w:right="225"/>
          </w:pPr>
        </w:pPrChange>
      </w:pPr>
      <w:ins w:id="150" w:author="Rex Dwyer" w:date="2016-10-03T10:05:00Z">
        <w:r>
          <w:rPr>
            <w:rFonts w:ascii="Arial" w:hAnsi="Arial" w:cs="Arial"/>
            <w:color w:val="575757"/>
            <w:sz w:val="17"/>
            <w:szCs w:val="17"/>
          </w:rPr>
          <w:t>PMID:</w:t>
        </w:r>
      </w:ins>
      <w:ins w:id="151" w:author="Rex Dwyer" w:date="2016-10-03T10:06:00Z">
        <w:r>
          <w:rPr>
            <w:rFonts w:ascii="Arial" w:hAnsi="Arial" w:cs="Arial"/>
            <w:color w:val="575757"/>
            <w:sz w:val="17"/>
            <w:szCs w:val="17"/>
          </w:rPr>
          <w:t xml:space="preserve"> </w:t>
        </w:r>
      </w:ins>
      <w:ins w:id="152" w:author="Rex Dwyer" w:date="2016-10-03T10:05:00Z">
        <w:r>
          <w:rPr>
            <w:rFonts w:ascii="Arial" w:hAnsi="Arial" w:cs="Arial"/>
            <w:color w:val="575757"/>
            <w:sz w:val="17"/>
            <w:szCs w:val="17"/>
          </w:rPr>
          <w:fldChar w:fldCharType="begin"/>
        </w:r>
        <w:r>
          <w:rPr>
            <w:rFonts w:ascii="Arial" w:hAnsi="Arial" w:cs="Arial"/>
            <w:color w:val="575757"/>
            <w:sz w:val="17"/>
            <w:szCs w:val="17"/>
          </w:rPr>
          <w:instrText xml:space="preserve"> HYPERLINK "https://www.ncbi.nlm.nih.gov/pubmed/27280764" </w:instrText>
        </w:r>
        <w:r>
          <w:rPr>
            <w:rFonts w:ascii="Arial" w:hAnsi="Arial" w:cs="Arial"/>
            <w:color w:val="575757"/>
            <w:sz w:val="17"/>
            <w:szCs w:val="17"/>
          </w:rPr>
          <w:fldChar w:fldCharType="separate"/>
        </w:r>
        <w:r>
          <w:rPr>
            <w:rStyle w:val="Hyperlink"/>
            <w:rFonts w:ascii="Arial" w:hAnsi="Arial" w:cs="Arial"/>
            <w:color w:val="660066"/>
            <w:sz w:val="17"/>
            <w:szCs w:val="17"/>
          </w:rPr>
          <w:t>27280764</w:t>
        </w:r>
        <w:r>
          <w:rPr>
            <w:rFonts w:ascii="Arial" w:hAnsi="Arial" w:cs="Arial"/>
            <w:color w:val="575757"/>
            <w:sz w:val="17"/>
            <w:szCs w:val="17"/>
          </w:rPr>
          <w:fldChar w:fldCharType="end"/>
        </w:r>
      </w:ins>
      <w:ins w:id="153" w:author="Rex Dwyer" w:date="2016-10-03T10:06:00Z">
        <w:r>
          <w:rPr>
            <w:rFonts w:ascii="Arial" w:hAnsi="Arial" w:cs="Arial"/>
            <w:color w:val="575757"/>
            <w:sz w:val="17"/>
            <w:szCs w:val="17"/>
          </w:rPr>
          <w:t xml:space="preserve">      </w:t>
        </w:r>
      </w:ins>
      <w:ins w:id="154" w:author="Rex Dwyer" w:date="2016-10-03T10:05:00Z">
        <w:r>
          <w:rPr>
            <w:rFonts w:ascii="Arial" w:hAnsi="Arial" w:cs="Arial"/>
            <w:color w:val="575757"/>
            <w:sz w:val="17"/>
            <w:szCs w:val="17"/>
          </w:rPr>
          <w:t>PMCID:</w:t>
        </w:r>
      </w:ins>
      <w:ins w:id="155" w:author="Rex Dwyer" w:date="2016-10-03T10:06:00Z">
        <w:r>
          <w:rPr>
            <w:rFonts w:ascii="Arial" w:hAnsi="Arial" w:cs="Arial"/>
            <w:color w:val="575757"/>
            <w:sz w:val="17"/>
            <w:szCs w:val="17"/>
          </w:rPr>
          <w:t xml:space="preserve"> </w:t>
        </w:r>
      </w:ins>
      <w:ins w:id="156" w:author="Rex Dwyer" w:date="2016-10-03T10:05:00Z">
        <w:r>
          <w:rPr>
            <w:rFonts w:ascii="Arial" w:hAnsi="Arial" w:cs="Arial"/>
            <w:color w:val="575757"/>
            <w:sz w:val="17"/>
            <w:szCs w:val="17"/>
          </w:rPr>
          <w:fldChar w:fldCharType="begin"/>
        </w:r>
        <w:r>
          <w:rPr>
            <w:rFonts w:ascii="Arial" w:hAnsi="Arial" w:cs="Arial"/>
            <w:color w:val="575757"/>
            <w:sz w:val="17"/>
            <w:szCs w:val="17"/>
          </w:rPr>
          <w:instrText xml:space="preserve"> HYPERLINK "https://www.ncbi.nlm.nih.gov/pmc/articles/PMC4900596/" </w:instrText>
        </w:r>
        <w:r>
          <w:rPr>
            <w:rFonts w:ascii="Arial" w:hAnsi="Arial" w:cs="Arial"/>
            <w:color w:val="575757"/>
            <w:sz w:val="17"/>
            <w:szCs w:val="17"/>
          </w:rPr>
          <w:fldChar w:fldCharType="separate"/>
        </w:r>
        <w:r>
          <w:rPr>
            <w:rStyle w:val="Hyperlink"/>
            <w:rFonts w:ascii="Arial" w:hAnsi="Arial" w:cs="Arial"/>
            <w:color w:val="660066"/>
            <w:sz w:val="17"/>
            <w:szCs w:val="17"/>
          </w:rPr>
          <w:t>PMC4900596</w:t>
        </w:r>
        <w:r>
          <w:rPr>
            <w:rFonts w:ascii="Arial" w:hAnsi="Arial" w:cs="Arial"/>
            <w:color w:val="575757"/>
            <w:sz w:val="17"/>
            <w:szCs w:val="17"/>
          </w:rPr>
          <w:fldChar w:fldCharType="end"/>
        </w:r>
      </w:ins>
      <w:ins w:id="157" w:author="Rex Dwyer" w:date="2016-10-03T10:06:00Z">
        <w:r>
          <w:rPr>
            <w:rFonts w:ascii="Arial" w:hAnsi="Arial" w:cs="Arial"/>
            <w:color w:val="575757"/>
            <w:sz w:val="17"/>
            <w:szCs w:val="17"/>
          </w:rPr>
          <w:t xml:space="preserve">     </w:t>
        </w:r>
      </w:ins>
      <w:ins w:id="158" w:author="Rex Dwyer" w:date="2016-10-03T10:05:00Z">
        <w:r>
          <w:rPr>
            <w:rFonts w:ascii="Arial" w:hAnsi="Arial" w:cs="Arial"/>
            <w:color w:val="575757"/>
            <w:sz w:val="17"/>
            <w:szCs w:val="17"/>
          </w:rPr>
          <w:t xml:space="preserve">DOI </w:t>
        </w:r>
        <w:r>
          <w:rPr>
            <w:rFonts w:ascii="Arial" w:hAnsi="Arial" w:cs="Arial"/>
            <w:color w:val="575757"/>
            <w:sz w:val="17"/>
            <w:szCs w:val="17"/>
          </w:rPr>
          <w:fldChar w:fldCharType="begin"/>
        </w:r>
        <w:r>
          <w:rPr>
            <w:rFonts w:ascii="Arial" w:hAnsi="Arial" w:cs="Arial"/>
            <w:color w:val="575757"/>
            <w:sz w:val="17"/>
            <w:szCs w:val="17"/>
          </w:rPr>
          <w:instrText xml:space="preserve"> HYPERLINK "https://dx.doi.org/10.1371/journal.pone.0156946" </w:instrText>
        </w:r>
        <w:r>
          <w:rPr>
            <w:rFonts w:ascii="Arial" w:hAnsi="Arial" w:cs="Arial"/>
            <w:color w:val="575757"/>
            <w:sz w:val="17"/>
            <w:szCs w:val="17"/>
          </w:rPr>
          <w:fldChar w:fldCharType="separate"/>
        </w:r>
        <w:r>
          <w:rPr>
            <w:rStyle w:val="Hyperlink"/>
            <w:rFonts w:ascii="Arial" w:hAnsi="Arial" w:cs="Arial"/>
            <w:color w:val="660066"/>
            <w:sz w:val="17"/>
            <w:szCs w:val="17"/>
          </w:rPr>
          <w:t>10.1371/journal.pone.0156946</w:t>
        </w:r>
        <w:r>
          <w:rPr>
            <w:rFonts w:ascii="Arial" w:hAnsi="Arial" w:cs="Arial"/>
            <w:color w:val="575757"/>
            <w:sz w:val="17"/>
            <w:szCs w:val="17"/>
          </w:rPr>
          <w:fldChar w:fldCharType="end"/>
        </w:r>
      </w:ins>
    </w:p>
    <w:p w14:paraId="2FC0713B" w14:textId="77777777" w:rsidR="0024143C" w:rsidRDefault="0024143C" w:rsidP="0024143C">
      <w:pPr>
        <w:rPr>
          <w:ins w:id="159" w:author="Rex Dwyer" w:date="2016-10-03T10:03:00Z"/>
          <w:rFonts w:ascii="Arial" w:hAnsi="Arial" w:cs="Arial"/>
        </w:rPr>
      </w:pPr>
    </w:p>
    <w:p w14:paraId="58974D0A" w14:textId="77777777" w:rsidR="0024143C" w:rsidRDefault="0024143C" w:rsidP="0024143C">
      <w:pPr>
        <w:shd w:val="clear" w:color="auto" w:fill="FFFFFF"/>
        <w:spacing w:line="336" w:lineRule="atLeast"/>
        <w:ind w:left="720" w:right="225"/>
        <w:rPr>
          <w:ins w:id="160" w:author="Rex Dwyer" w:date="2016-10-03T10:00:00Z"/>
          <w:rFonts w:ascii="Arial" w:hAnsi="Arial" w:cs="Arial"/>
          <w:color w:val="575757"/>
          <w:sz w:val="17"/>
          <w:szCs w:val="17"/>
        </w:rPr>
        <w:pPrChange w:id="161" w:author="Rex Dwyer" w:date="2016-10-03T10:02:00Z">
          <w:pPr>
            <w:shd w:val="clear" w:color="auto" w:fill="FFFFFF"/>
            <w:spacing w:line="336" w:lineRule="atLeast"/>
            <w:ind w:left="720" w:right="225"/>
          </w:pPr>
        </w:pPrChange>
      </w:pPr>
    </w:p>
    <w:p w14:paraId="1902A540" w14:textId="77777777" w:rsidR="00331C66" w:rsidRDefault="00331C66" w:rsidP="0024143C">
      <w:pPr>
        <w:ind w:left="720"/>
        <w:rPr>
          <w:ins w:id="162" w:author="Brian Howard" w:date="2016-09-28T09:45:00Z"/>
          <w:rFonts w:ascii="Arial" w:hAnsi="Arial" w:cs="Arial"/>
        </w:rPr>
        <w:pPrChange w:id="163" w:author="Rex Dwyer" w:date="2016-10-03T10:00:00Z">
          <w:pPr/>
        </w:pPrChange>
      </w:pPr>
    </w:p>
    <w:p w14:paraId="4E42FB01" w14:textId="77777777" w:rsidR="003841D0" w:rsidRPr="003841D0" w:rsidRDefault="003841D0">
      <w:pPr>
        <w:rPr>
          <w:ins w:id="164" w:author="Brian Howard" w:date="2016-09-28T09:45:00Z"/>
          <w:rFonts w:ascii="Arial" w:hAnsi="Arial" w:cs="Arial"/>
          <w:rPrChange w:id="165" w:author="Brian Howard" w:date="2016-09-28T09:45:00Z">
            <w:rPr>
              <w:ins w:id="166" w:author="Brian Howard" w:date="2016-09-28T09:45:00Z"/>
              <w:rFonts w:ascii="Arial" w:hAnsi="Arial" w:cs="Arial"/>
              <w:color w:val="707070"/>
              <w:sz w:val="18"/>
              <w:szCs w:val="18"/>
            </w:rPr>
          </w:rPrChange>
        </w:rPr>
        <w:pPrChange w:id="167" w:author="Brian Howard" w:date="2016-09-28T09:47:00Z">
          <w:pPr>
            <w:shd w:val="clear" w:color="auto" w:fill="FFFFFF"/>
            <w:spacing w:after="240"/>
            <w:textAlignment w:val="baseline"/>
          </w:pPr>
        </w:pPrChange>
      </w:pPr>
      <w:ins w:id="168" w:author="Brian Howard" w:date="2016-09-28T09:46:00Z">
        <w:r w:rsidRPr="003841D0">
          <w:rPr>
            <w:rFonts w:ascii="Arial" w:hAnsi="Arial" w:cs="Arial"/>
            <w:rPrChange w:id="169" w:author="Brian Howard" w:date="2016-09-28T09:47:00Z">
              <w:rPr>
                <w:bdr w:val="none" w:sz="0" w:space="0" w:color="auto" w:frame="1"/>
              </w:rPr>
            </w:rPrChange>
          </w:rPr>
          <w:t>Notes from client</w:t>
        </w:r>
      </w:ins>
      <w:ins w:id="170" w:author="Brian Howard" w:date="2016-09-28T09:45:00Z">
        <w:r w:rsidRPr="003841D0">
          <w:rPr>
            <w:rFonts w:ascii="Arial" w:hAnsi="Arial" w:cs="Arial"/>
            <w:rPrChange w:id="171" w:author="Brian Howard" w:date="2016-09-28T09:45:00Z">
              <w:rPr>
                <w:rFonts w:ascii="Arial" w:hAnsi="Arial" w:cs="Arial"/>
                <w:color w:val="0000FF"/>
                <w:sz w:val="18"/>
                <w:szCs w:val="18"/>
                <w:bdr w:val="none" w:sz="0" w:space="0" w:color="auto" w:frame="1"/>
              </w:rPr>
            </w:rPrChange>
          </w:rPr>
          <w:t>:</w:t>
        </w:r>
      </w:ins>
    </w:p>
    <w:p w14:paraId="7AA433FF" w14:textId="77777777" w:rsidR="003841D0" w:rsidRPr="003841D0" w:rsidRDefault="003841D0">
      <w:pPr>
        <w:pStyle w:val="ListParagraph"/>
        <w:numPr>
          <w:ilvl w:val="0"/>
          <w:numId w:val="13"/>
        </w:numPr>
        <w:rPr>
          <w:ins w:id="172" w:author="Brian Howard" w:date="2016-09-28T09:45:00Z"/>
          <w:rFonts w:ascii="Arial" w:hAnsi="Arial" w:cs="Arial"/>
          <w:rPrChange w:id="173" w:author="Brian Howard" w:date="2016-09-28T09:47:00Z">
            <w:rPr>
              <w:ins w:id="174" w:author="Brian Howard" w:date="2016-09-28T09:45:00Z"/>
              <w:rFonts w:ascii="Arial" w:hAnsi="Arial" w:cs="Arial"/>
              <w:color w:val="707070"/>
              <w:sz w:val="18"/>
              <w:szCs w:val="18"/>
            </w:rPr>
          </w:rPrChange>
        </w:rPr>
        <w:pPrChange w:id="175" w:author="Brian Howard" w:date="2016-09-28T09:47:00Z">
          <w:pPr>
            <w:numPr>
              <w:numId w:val="10"/>
            </w:numPr>
            <w:shd w:val="clear" w:color="auto" w:fill="FFFFFF"/>
            <w:tabs>
              <w:tab w:val="num" w:pos="1800"/>
            </w:tabs>
            <w:spacing w:after="0" w:line="240" w:lineRule="auto"/>
            <w:ind w:left="1800" w:hanging="360"/>
            <w:textAlignment w:val="top"/>
          </w:pPr>
        </w:pPrChange>
      </w:pPr>
      <w:ins w:id="176" w:author="Brian Howard" w:date="2016-09-28T09:46:00Z">
        <w:r w:rsidRPr="003841D0">
          <w:rPr>
            <w:rFonts w:ascii="Arial" w:hAnsi="Arial" w:cs="Arial"/>
            <w:rPrChange w:id="177" w:author="Brian Howard" w:date="2016-09-28T09:47:00Z">
              <w:rPr/>
            </w:rPrChange>
          </w:rPr>
          <w:t>Animal</w:t>
        </w:r>
      </w:ins>
      <w:ins w:id="178" w:author="Brian Howard" w:date="2016-09-28T09:45:00Z">
        <w:r w:rsidRPr="003841D0">
          <w:rPr>
            <w:rFonts w:ascii="Arial" w:hAnsi="Arial" w:cs="Arial"/>
            <w:rPrChange w:id="179" w:author="Brian Howard" w:date="2016-09-28T09:47:00Z">
              <w:rPr>
                <w:rFonts w:ascii="Arial" w:hAnsi="Arial" w:cs="Arial"/>
                <w:color w:val="0000FF"/>
                <w:sz w:val="24"/>
                <w:szCs w:val="24"/>
                <w:bdr w:val="none" w:sz="0" w:space="0" w:color="auto" w:frame="1"/>
              </w:rPr>
            </w:rPrChange>
          </w:rPr>
          <w:t xml:space="preserve"> means an animal was the experimental unit, in vitro means the treatment happened in a dish (cells, tissues).</w:t>
        </w:r>
      </w:ins>
    </w:p>
    <w:p w14:paraId="086BA74A" w14:textId="77777777" w:rsidR="003841D0" w:rsidRPr="003841D0" w:rsidRDefault="003841D0">
      <w:pPr>
        <w:pStyle w:val="ListParagraph"/>
        <w:numPr>
          <w:ilvl w:val="0"/>
          <w:numId w:val="13"/>
        </w:numPr>
        <w:rPr>
          <w:ins w:id="180" w:author="Brian Howard" w:date="2016-09-28T09:45:00Z"/>
          <w:rFonts w:ascii="Arial" w:hAnsi="Arial" w:cs="Arial"/>
          <w:rPrChange w:id="181" w:author="Brian Howard" w:date="2016-09-28T09:47:00Z">
            <w:rPr>
              <w:ins w:id="182" w:author="Brian Howard" w:date="2016-09-28T09:45:00Z"/>
              <w:rFonts w:ascii="Arial" w:hAnsi="Arial" w:cs="Arial"/>
              <w:color w:val="707070"/>
              <w:sz w:val="18"/>
              <w:szCs w:val="18"/>
            </w:rPr>
          </w:rPrChange>
        </w:rPr>
        <w:pPrChange w:id="183" w:author="Brian Howard" w:date="2016-09-28T09:47:00Z">
          <w:pPr>
            <w:numPr>
              <w:numId w:val="10"/>
            </w:numPr>
            <w:shd w:val="clear" w:color="auto" w:fill="FFFFFF"/>
            <w:tabs>
              <w:tab w:val="num" w:pos="1800"/>
            </w:tabs>
            <w:spacing w:after="0" w:line="240" w:lineRule="auto"/>
            <w:ind w:left="1800" w:hanging="360"/>
            <w:textAlignment w:val="top"/>
          </w:pPr>
        </w:pPrChange>
      </w:pPr>
      <w:ins w:id="184" w:author="Brian Howard" w:date="2016-09-28T09:45:00Z">
        <w:r w:rsidRPr="003841D0">
          <w:rPr>
            <w:rFonts w:ascii="Arial" w:hAnsi="Arial" w:cs="Arial"/>
            <w:rPrChange w:id="185" w:author="Brian Howard" w:date="2016-09-28T09:47:00Z">
              <w:rPr>
                <w:rFonts w:ascii="Arial" w:hAnsi="Arial" w:cs="Arial"/>
                <w:color w:val="0000FF"/>
                <w:sz w:val="24"/>
                <w:szCs w:val="24"/>
                <w:bdr w:val="none" w:sz="0" w:space="0" w:color="auto" w:frame="1"/>
              </w:rPr>
            </w:rPrChange>
          </w:rPr>
          <w:t>Studies can have more than one tag as both animal and in vitro, e.g., ex vivo studies would be both</w:t>
        </w:r>
      </w:ins>
    </w:p>
    <w:p w14:paraId="24FD79DB" w14:textId="77777777" w:rsidR="003841D0" w:rsidRDefault="003841D0">
      <w:pPr>
        <w:pStyle w:val="ListParagraph"/>
        <w:numPr>
          <w:ilvl w:val="0"/>
          <w:numId w:val="13"/>
        </w:numPr>
        <w:rPr>
          <w:ins w:id="186" w:author="Brian Howard" w:date="2016-09-28T09:47:00Z"/>
          <w:rFonts w:ascii="Arial" w:hAnsi="Arial" w:cs="Arial"/>
        </w:rPr>
        <w:pPrChange w:id="187" w:author="Brian Howard" w:date="2016-09-28T09:47:00Z">
          <w:pPr>
            <w:numPr>
              <w:numId w:val="10"/>
            </w:numPr>
            <w:shd w:val="clear" w:color="auto" w:fill="FFFFFF"/>
            <w:tabs>
              <w:tab w:val="num" w:pos="1800"/>
            </w:tabs>
            <w:spacing w:after="0" w:line="240" w:lineRule="auto"/>
            <w:ind w:left="1800" w:hanging="360"/>
            <w:textAlignment w:val="top"/>
          </w:pPr>
        </w:pPrChange>
      </w:pPr>
      <w:ins w:id="188" w:author="Brian Howard" w:date="2016-09-28T09:45:00Z">
        <w:r w:rsidRPr="003841D0">
          <w:rPr>
            <w:rFonts w:ascii="Arial" w:hAnsi="Arial" w:cs="Arial"/>
            <w:rPrChange w:id="189" w:author="Brian Howard" w:date="2016-09-28T09:47:00Z">
              <w:rPr>
                <w:rFonts w:ascii="Arial" w:hAnsi="Arial" w:cs="Arial"/>
                <w:color w:val="0000FF"/>
                <w:sz w:val="24"/>
                <w:szCs w:val="24"/>
                <w:bdr w:val="none" w:sz="0" w:space="0" w:color="auto" w:frame="1"/>
              </w:rPr>
            </w:rPrChange>
          </w:rPr>
          <w:t>Non-human/non-animal studies with non-health based outcome that included laboratory equipment marked as not relevant</w:t>
        </w:r>
      </w:ins>
    </w:p>
    <w:p w14:paraId="2B389456" w14:textId="77777777" w:rsidR="003841D0" w:rsidRPr="003841D0" w:rsidRDefault="003841D0" w:rsidP="003841D0">
      <w:pPr>
        <w:pStyle w:val="ListParagraph"/>
        <w:numPr>
          <w:ilvl w:val="0"/>
          <w:numId w:val="13"/>
        </w:numPr>
        <w:rPr>
          <w:ins w:id="190" w:author="Brian Howard" w:date="2016-09-28T09:48:00Z"/>
          <w:rFonts w:ascii="Arial" w:hAnsi="Arial" w:cs="Arial"/>
          <w:rPrChange w:id="191" w:author="Brian Howard" w:date="2016-09-28T09:49:00Z">
            <w:rPr>
              <w:ins w:id="192" w:author="Brian Howard" w:date="2016-09-28T09:48:00Z"/>
            </w:rPr>
          </w:rPrChange>
        </w:rPr>
      </w:pPr>
      <w:commentRangeStart w:id="193"/>
      <w:commentRangeStart w:id="194"/>
      <w:ins w:id="195" w:author="Brian Howard" w:date="2016-09-28T09:48:00Z">
        <w:r w:rsidRPr="003841D0">
          <w:rPr>
            <w:rFonts w:ascii="Arial" w:hAnsi="Arial" w:cs="Arial"/>
            <w:rPrChange w:id="196" w:author="Brian Howard" w:date="2016-09-28T09:49:00Z">
              <w:rPr/>
            </w:rPrChange>
          </w:rPr>
          <w:t>Examples</w:t>
        </w:r>
      </w:ins>
      <w:ins w:id="197" w:author="Brian Howard" w:date="2016-09-28T09:49:00Z">
        <w:r>
          <w:rPr>
            <w:rFonts w:ascii="Arial" w:hAnsi="Arial" w:cs="Arial"/>
          </w:rPr>
          <w:t>:</w:t>
        </w:r>
      </w:ins>
      <w:commentRangeEnd w:id="193"/>
      <w:ins w:id="198" w:author="Brian Howard" w:date="2016-09-28T09:50:00Z">
        <w:r>
          <w:rPr>
            <w:rStyle w:val="CommentReference"/>
          </w:rPr>
          <w:commentReference w:id="193"/>
        </w:r>
      </w:ins>
      <w:commentRangeEnd w:id="194"/>
      <w:r w:rsidR="00331C66">
        <w:rPr>
          <w:rStyle w:val="CommentReference"/>
        </w:rPr>
        <w:commentReference w:id="194"/>
      </w:r>
    </w:p>
    <w:p w14:paraId="349F6F8D" w14:textId="77777777" w:rsidR="003841D0" w:rsidRPr="003841D0" w:rsidRDefault="003841D0">
      <w:pPr>
        <w:pStyle w:val="ListParagraph"/>
        <w:numPr>
          <w:ilvl w:val="1"/>
          <w:numId w:val="13"/>
        </w:numPr>
        <w:spacing w:after="0"/>
        <w:textAlignment w:val="baseline"/>
        <w:rPr>
          <w:ins w:id="199" w:author="Brian Howard" w:date="2016-09-28T09:47:00Z"/>
          <w:rFonts w:ascii="Arial" w:hAnsi="Arial" w:cs="Arial"/>
          <w:rPrChange w:id="200" w:author="Brian Howard" w:date="2016-09-28T09:48:00Z">
            <w:rPr>
              <w:ins w:id="201" w:author="Brian Howard" w:date="2016-09-28T09:47:00Z"/>
              <w:rFonts w:ascii="Arial" w:eastAsia="Times New Roman" w:hAnsi="Arial" w:cs="Arial"/>
              <w:color w:val="275C92"/>
              <w:sz w:val="18"/>
              <w:szCs w:val="18"/>
            </w:rPr>
          </w:rPrChange>
        </w:rPr>
        <w:pPrChange w:id="202" w:author="Brian Howard" w:date="2016-09-28T09:48:00Z">
          <w:pPr>
            <w:pStyle w:val="Heading2"/>
            <w:numPr>
              <w:numId w:val="13"/>
            </w:numPr>
            <w:spacing w:before="0" w:beforeAutospacing="0" w:after="0" w:afterAutospacing="0"/>
            <w:ind w:left="720" w:hanging="360"/>
            <w:textAlignment w:val="baseline"/>
          </w:pPr>
        </w:pPrChange>
      </w:pPr>
      <w:commentRangeStart w:id="203"/>
      <w:commentRangeStart w:id="204"/>
      <w:commentRangeStart w:id="205"/>
      <w:ins w:id="206" w:author="Brian Howard" w:date="2016-09-28T09:49:00Z">
        <w:r>
          <w:rPr>
            <w:rFonts w:ascii="Arial" w:hAnsi="Arial" w:cs="Arial"/>
          </w:rPr>
          <w:t>I</w:t>
        </w:r>
      </w:ins>
      <w:ins w:id="207" w:author="Brian Howard" w:date="2016-09-28T09:47:00Z">
        <w:r w:rsidRPr="003841D0">
          <w:rPr>
            <w:rFonts w:ascii="Arial" w:hAnsi="Arial" w:cs="Arial"/>
            <w:rPrChange w:id="208" w:author="Brian Howard" w:date="2016-09-28T09:48:00Z">
              <w:rPr/>
            </w:rPrChange>
          </w:rPr>
          <w:t>f a yeast cell/cell-line was used we recorded it in-vitro</w:t>
        </w:r>
      </w:ins>
      <w:ins w:id="209" w:author="Brian Howard" w:date="2016-09-28T09:48:00Z">
        <w:r w:rsidRPr="003841D0">
          <w:rPr>
            <w:rFonts w:ascii="Arial" w:hAnsi="Arial" w:cs="Arial"/>
            <w:rPrChange w:id="210" w:author="Brian Howard" w:date="2016-09-28T09:48:00Z">
              <w:rPr/>
            </w:rPrChange>
          </w:rPr>
          <w:br/>
        </w:r>
      </w:ins>
      <w:ins w:id="211" w:author="Brian Howard" w:date="2016-09-28T09:49:00Z">
        <w:r>
          <w:rPr>
            <w:rFonts w:ascii="Arial" w:hAnsi="Arial" w:cs="Arial"/>
          </w:rPr>
          <w:br/>
        </w:r>
      </w:ins>
      <w:ins w:id="212" w:author="Brian Howard" w:date="2016-09-28T09:47:00Z">
        <w:r w:rsidRPr="003841D0">
          <w:rPr>
            <w:rFonts w:ascii="Arial" w:hAnsi="Arial" w:cs="Arial"/>
            <w:rPrChange w:id="213" w:author="Brian Howard" w:date="2016-09-28T09:48:00Z">
              <w:rPr>
                <w:rFonts w:ascii="Arial" w:eastAsia="Times New Roman" w:hAnsi="Arial" w:cs="Arial"/>
                <w:color w:val="275C92"/>
                <w:sz w:val="18"/>
                <w:szCs w:val="18"/>
              </w:rPr>
            </w:rPrChange>
          </w:rPr>
          <w:t>Doostzadeh J,Davis RW,Giaever GN,Nislow C,Langston JW. Chemical genomic profiling for identifying intracellular targets of toxicants producing Parkinson's disease..#journal#. 2007/01//. 95:182</w:t>
        </w:r>
      </w:ins>
      <w:commentRangeEnd w:id="203"/>
      <w:ins w:id="214" w:author="Brian Howard" w:date="2016-09-28T09:49:00Z">
        <w:r>
          <w:rPr>
            <w:rStyle w:val="CommentReference"/>
          </w:rPr>
          <w:commentReference w:id="203"/>
        </w:r>
      </w:ins>
      <w:commentRangeEnd w:id="204"/>
      <w:r w:rsidR="00331C66">
        <w:rPr>
          <w:rStyle w:val="CommentReference"/>
        </w:rPr>
        <w:commentReference w:id="204"/>
      </w:r>
      <w:commentRangeEnd w:id="205"/>
      <w:r w:rsidR="00331C66">
        <w:rPr>
          <w:rStyle w:val="CommentReference"/>
        </w:rPr>
        <w:commentReference w:id="205"/>
      </w:r>
      <w:ins w:id="215" w:author="Brian Howard" w:date="2016-09-28T09:49:00Z">
        <w:r>
          <w:rPr>
            <w:rFonts w:ascii="Arial" w:hAnsi="Arial" w:cs="Arial"/>
          </w:rPr>
          <w:br/>
        </w:r>
      </w:ins>
    </w:p>
    <w:p w14:paraId="63873290" w14:textId="77777777" w:rsidR="003841D0" w:rsidRPr="003841D0" w:rsidRDefault="003841D0">
      <w:pPr>
        <w:pStyle w:val="ListParagraph"/>
        <w:numPr>
          <w:ilvl w:val="1"/>
          <w:numId w:val="13"/>
        </w:numPr>
        <w:rPr>
          <w:ins w:id="216" w:author="Brian Howard" w:date="2016-09-28T09:48:00Z"/>
          <w:rFonts w:ascii="Arial" w:hAnsi="Arial" w:cs="Arial"/>
          <w:rPrChange w:id="217" w:author="Brian Howard" w:date="2016-09-28T09:48:00Z">
            <w:rPr>
              <w:ins w:id="218" w:author="Brian Howard" w:date="2016-09-28T09:48:00Z"/>
            </w:rPr>
          </w:rPrChange>
        </w:rPr>
        <w:pPrChange w:id="219" w:author="Brian Howard" w:date="2016-09-28T09:48:00Z">
          <w:pPr>
            <w:pStyle w:val="ListParagraph"/>
            <w:numPr>
              <w:numId w:val="13"/>
            </w:numPr>
            <w:ind w:hanging="360"/>
          </w:pPr>
        </w:pPrChange>
      </w:pPr>
      <w:ins w:id="220" w:author="Brian Howard" w:date="2016-09-28T09:47:00Z">
        <w:r w:rsidRPr="003841D0">
          <w:rPr>
            <w:rFonts w:ascii="Arial" w:hAnsi="Arial" w:cs="Arial"/>
            <w:rPrChange w:id="221" w:author="Brian Howard" w:date="2016-09-28T09:48:00Z">
              <w:rPr/>
            </w:rPrChange>
          </w:rPr>
          <w:t>Also we considered studies in-vitro if they conducted a biochemical reaction with a relevant health endpoint such as antibody reaction or receptor binding</w:t>
        </w:r>
      </w:ins>
      <w:ins w:id="222" w:author="Brian Howard" w:date="2016-09-28T09:48:00Z">
        <w:r w:rsidRPr="003841D0">
          <w:rPr>
            <w:rFonts w:ascii="Arial" w:hAnsi="Arial" w:cs="Arial"/>
            <w:rPrChange w:id="223" w:author="Brian Howard" w:date="2016-09-28T09:48:00Z">
              <w:rPr/>
            </w:rPrChange>
          </w:rPr>
          <w:tab/>
        </w:r>
      </w:ins>
    </w:p>
    <w:p w14:paraId="54AB9CF2" w14:textId="77777777" w:rsidR="003841D0" w:rsidRPr="003841D0" w:rsidRDefault="003841D0">
      <w:pPr>
        <w:pStyle w:val="Heading2"/>
        <w:spacing w:before="0" w:beforeAutospacing="0" w:after="0" w:afterAutospacing="0"/>
        <w:ind w:left="1440"/>
        <w:textAlignment w:val="baseline"/>
        <w:rPr>
          <w:ins w:id="224" w:author="Brian Howard" w:date="2016-09-28T09:47:00Z"/>
          <w:rFonts w:ascii="Arial" w:hAnsi="Arial" w:cs="Arial"/>
          <w:b w:val="0"/>
          <w:bCs w:val="0"/>
          <w:sz w:val="22"/>
          <w:szCs w:val="22"/>
          <w:rPrChange w:id="225" w:author="Brian Howard" w:date="2016-09-28T09:48:00Z">
            <w:rPr>
              <w:ins w:id="226" w:author="Brian Howard" w:date="2016-09-28T09:47:00Z"/>
              <w:rFonts w:ascii="Arial" w:eastAsia="Times New Roman" w:hAnsi="Arial" w:cs="Arial"/>
              <w:color w:val="275C92"/>
              <w:sz w:val="18"/>
              <w:szCs w:val="18"/>
            </w:rPr>
          </w:rPrChange>
        </w:rPr>
        <w:pPrChange w:id="227" w:author="Brian Howard" w:date="2016-09-28T09:49:00Z">
          <w:pPr>
            <w:pStyle w:val="Heading2"/>
            <w:numPr>
              <w:numId w:val="13"/>
            </w:numPr>
            <w:spacing w:before="0" w:beforeAutospacing="0" w:after="0" w:afterAutospacing="0"/>
            <w:ind w:left="720" w:hanging="360"/>
            <w:textAlignment w:val="baseline"/>
          </w:pPr>
        </w:pPrChange>
      </w:pPr>
      <w:ins w:id="228" w:author="Brian Howard" w:date="2016-09-28T09:47:00Z">
        <w:r w:rsidRPr="003841D0">
          <w:rPr>
            <w:rFonts w:ascii="Arial" w:hAnsi="Arial" w:cs="Arial"/>
            <w:b w:val="0"/>
            <w:bCs w:val="0"/>
            <w:sz w:val="22"/>
            <w:szCs w:val="22"/>
            <w:rPrChange w:id="229" w:author="Brian Howard" w:date="2016-09-28T09:48:00Z">
              <w:rPr>
                <w:rFonts w:ascii="Arial" w:eastAsia="Times New Roman" w:hAnsi="Arial" w:cs="Arial"/>
                <w:color w:val="275C92"/>
                <w:sz w:val="18"/>
                <w:szCs w:val="18"/>
              </w:rPr>
            </w:rPrChange>
          </w:rPr>
          <w:t>Houz. 1-Methyl-4-phenylpyridinium (MPP+) does not exhibit paraquat-like immunoreactivity..</w:t>
        </w:r>
        <w:r w:rsidRPr="003841D0">
          <w:rPr>
            <w:b w:val="0"/>
            <w:bCs w:val="0"/>
            <w:sz w:val="22"/>
            <w:szCs w:val="22"/>
            <w:rPrChange w:id="230" w:author="Brian Howard" w:date="2016-09-28T09:48:00Z">
              <w:rPr>
                <w:rStyle w:val="apple-converted-space"/>
                <w:rFonts w:ascii="Arial" w:eastAsia="Times New Roman" w:hAnsi="Arial" w:cs="Arial"/>
                <w:color w:val="275C92"/>
                <w:sz w:val="18"/>
                <w:szCs w:val="18"/>
              </w:rPr>
            </w:rPrChange>
          </w:rPr>
          <w:t> </w:t>
        </w:r>
        <w:r w:rsidRPr="003841D0">
          <w:rPr>
            <w:rFonts w:ascii="Arial" w:hAnsi="Arial" w:cs="Arial"/>
            <w:b w:val="0"/>
            <w:bCs w:val="0"/>
            <w:sz w:val="22"/>
            <w:szCs w:val="22"/>
            <w:rPrChange w:id="231" w:author="Brian Howard" w:date="2016-09-28T09:48:00Z">
              <w:rPr>
                <w:rFonts w:ascii="Arial" w:eastAsia="Times New Roman" w:hAnsi="Arial" w:cs="Arial"/>
                <w:i/>
                <w:iCs/>
                <w:color w:val="275C92"/>
                <w:sz w:val="18"/>
                <w:szCs w:val="18"/>
              </w:rPr>
            </w:rPrChange>
          </w:rPr>
          <w:t>#journal#.</w:t>
        </w:r>
        <w:r w:rsidRPr="003841D0">
          <w:rPr>
            <w:b w:val="0"/>
            <w:bCs w:val="0"/>
            <w:sz w:val="22"/>
            <w:szCs w:val="22"/>
            <w:rPrChange w:id="232" w:author="Brian Howard" w:date="2016-09-28T09:48:00Z">
              <w:rPr>
                <w:rStyle w:val="apple-converted-space"/>
                <w:rFonts w:ascii="Arial" w:eastAsia="Times New Roman" w:hAnsi="Arial" w:cs="Arial"/>
                <w:color w:val="275C92"/>
                <w:sz w:val="18"/>
                <w:szCs w:val="18"/>
              </w:rPr>
            </w:rPrChange>
          </w:rPr>
          <w:t> </w:t>
        </w:r>
        <w:r w:rsidRPr="003841D0">
          <w:rPr>
            <w:rFonts w:ascii="Arial" w:hAnsi="Arial" w:cs="Arial"/>
            <w:b w:val="0"/>
            <w:bCs w:val="0"/>
            <w:sz w:val="22"/>
            <w:szCs w:val="22"/>
            <w:rPrChange w:id="233" w:author="Brian Howard" w:date="2016-09-28T09:48:00Z">
              <w:rPr>
                <w:rFonts w:ascii="Arial" w:eastAsia="Times New Roman" w:hAnsi="Arial" w:cs="Arial"/>
                <w:color w:val="275C92"/>
                <w:sz w:val="18"/>
                <w:szCs w:val="18"/>
              </w:rPr>
            </w:rPrChange>
          </w:rPr>
          <w:t>1990/10//. 53:339</w:t>
        </w:r>
      </w:ins>
    </w:p>
    <w:p w14:paraId="56B0D990" w14:textId="77777777" w:rsidR="003841D0" w:rsidRPr="003841D0" w:rsidRDefault="003841D0" w:rsidP="003841D0">
      <w:pPr>
        <w:rPr>
          <w:ins w:id="234" w:author="Brian Howard" w:date="2016-09-28T09:45:00Z"/>
          <w:rFonts w:ascii="Arial" w:hAnsi="Arial" w:cs="Arial"/>
          <w:rPrChange w:id="235" w:author="Brian Howard" w:date="2016-09-28T09:45:00Z">
            <w:rPr>
              <w:ins w:id="236" w:author="Brian Howard" w:date="2016-09-28T09:45:00Z"/>
              <w:rFonts w:ascii="Times New Roman" w:hAnsi="Times New Roman" w:cs="Times New Roman"/>
              <w:sz w:val="24"/>
              <w:szCs w:val="24"/>
            </w:rPr>
          </w:rPrChange>
        </w:rPr>
      </w:pPr>
    </w:p>
    <w:p w14:paraId="5997477F" w14:textId="77777777" w:rsidR="006416F4" w:rsidRPr="00C975B5" w:rsidDel="003841D0" w:rsidRDefault="006416F4">
      <w:pPr>
        <w:rPr>
          <w:del w:id="237" w:author="Brian Howard" w:date="2016-09-28T09:45:00Z"/>
          <w:rFonts w:ascii="Arial" w:hAnsi="Arial" w:cs="Arial"/>
        </w:rPr>
      </w:pPr>
      <w:r w:rsidRPr="00C975B5">
        <w:rPr>
          <w:rFonts w:ascii="Arial" w:hAnsi="Arial" w:cs="Arial"/>
        </w:rPr>
        <w:t>Set all but ANIMAL aside for now.</w:t>
      </w:r>
    </w:p>
    <w:p w14:paraId="1B9EB957" w14:textId="77777777" w:rsidR="006416F4" w:rsidRPr="00C975B5" w:rsidRDefault="003841D0">
      <w:pPr>
        <w:rPr>
          <w:rFonts w:ascii="Arial" w:hAnsi="Arial" w:cs="Arial"/>
        </w:rPr>
      </w:pPr>
      <w:ins w:id="238" w:author="Brian Howard" w:date="2016-09-28T09:45:00Z">
        <w:r>
          <w:rPr>
            <w:rFonts w:ascii="Arial" w:hAnsi="Arial" w:cs="Arial"/>
          </w:rPr>
          <w:t xml:space="preserve">  </w:t>
        </w:r>
      </w:ins>
      <w:r w:rsidR="006416F4" w:rsidRPr="00C975B5">
        <w:rPr>
          <w:rFonts w:ascii="Arial" w:hAnsi="Arial" w:cs="Arial"/>
        </w:rPr>
        <w:t>From each animal paper, annotate abstract and methods section.</w:t>
      </w:r>
    </w:p>
    <w:p w14:paraId="33390F28" w14:textId="77777777" w:rsidR="006416F4" w:rsidRPr="00C975B5" w:rsidRDefault="006416F4">
      <w:pPr>
        <w:rPr>
          <w:rFonts w:ascii="Arial" w:hAnsi="Arial" w:cs="Arial"/>
          <w:b/>
        </w:rPr>
      </w:pPr>
      <w:r w:rsidRPr="00C975B5">
        <w:rPr>
          <w:rFonts w:ascii="Arial" w:hAnsi="Arial" w:cs="Arial"/>
          <w:b/>
        </w:rPr>
        <w:t xml:space="preserve">Sentence level annotation.  </w:t>
      </w:r>
    </w:p>
    <w:p w14:paraId="2F072F20" w14:textId="77777777" w:rsidR="006416F4" w:rsidRPr="00C975B5" w:rsidRDefault="006416F4">
      <w:pPr>
        <w:rPr>
          <w:rFonts w:ascii="Arial" w:hAnsi="Arial" w:cs="Arial"/>
        </w:rPr>
      </w:pPr>
      <w:r w:rsidRPr="00C975B5">
        <w:rPr>
          <w:rFonts w:ascii="Arial" w:hAnsi="Arial" w:cs="Arial"/>
        </w:rPr>
        <w:t>The goal is to tag entire sentences that give certain kinds of information.  Some sentences may have more than one tag.  Some may have no tags.</w:t>
      </w:r>
    </w:p>
    <w:p w14:paraId="41A79DF1" w14:textId="5EEEA930" w:rsidR="003841D0" w:rsidRPr="00B5654F" w:rsidRDefault="003841D0" w:rsidP="001D5FC8">
      <w:pPr>
        <w:rPr>
          <w:ins w:id="239" w:author="Brian Howard" w:date="2016-09-28T09:50:00Z"/>
          <w:rFonts w:ascii="Arial" w:hAnsi="Arial" w:cs="Arial"/>
          <w:rPrChange w:id="240" w:author="Rex Dwyer" w:date="2016-10-03T09:40:00Z">
            <w:rPr>
              <w:ins w:id="241" w:author="Brian Howard" w:date="2016-09-28T09:50:00Z"/>
              <w:rFonts w:ascii="Arial" w:hAnsi="Arial" w:cs="Arial"/>
              <w:b/>
            </w:rPr>
          </w:rPrChange>
        </w:rPr>
      </w:pPr>
      <w:ins w:id="242" w:author="Brian Howard" w:date="2016-09-28T09:50:00Z">
        <w:del w:id="243" w:author="Rex Dwyer" w:date="2016-10-03T09:40:00Z">
          <w:r w:rsidDel="00B5654F">
            <w:rPr>
              <w:rFonts w:ascii="Arial" w:hAnsi="Arial" w:cs="Arial"/>
              <w:b/>
            </w:rPr>
            <w:delText>BEH</w:delText>
          </w:r>
        </w:del>
      </w:ins>
      <w:ins w:id="244" w:author="Rex Dwyer" w:date="2016-10-03T09:40:00Z">
        <w:r w:rsidR="00B5654F">
          <w:rPr>
            <w:rFonts w:ascii="Arial" w:hAnsi="Arial" w:cs="Arial"/>
            <w:b/>
          </w:rPr>
          <w:t>Fund</w:t>
        </w:r>
      </w:ins>
      <w:ins w:id="245" w:author="Rex Dwyer" w:date="2016-10-03T09:42:00Z">
        <w:r w:rsidR="00B5654F">
          <w:rPr>
            <w:rFonts w:ascii="Arial" w:hAnsi="Arial" w:cs="Arial"/>
            <w:b/>
          </w:rPr>
          <w:t>ing</w:t>
        </w:r>
      </w:ins>
      <w:ins w:id="246" w:author="Brian Howard" w:date="2016-09-28T09:50:00Z">
        <w:r>
          <w:rPr>
            <w:rFonts w:ascii="Arial" w:hAnsi="Arial" w:cs="Arial"/>
            <w:b/>
          </w:rPr>
          <w:t xml:space="preserve">: </w:t>
        </w:r>
      </w:ins>
      <w:ins w:id="247" w:author="Rex Dwyer" w:date="2016-10-03T09:44:00Z">
        <w:r w:rsidR="00B5654F">
          <w:rPr>
            <w:rFonts w:ascii="Arial" w:hAnsi="Arial" w:cs="Arial"/>
          </w:rPr>
          <w:t>F</w:t>
        </w:r>
      </w:ins>
      <w:ins w:id="248" w:author="Brian Howard" w:date="2016-09-28T09:50:00Z">
        <w:del w:id="249" w:author="Rex Dwyer" w:date="2016-10-03T09:44:00Z">
          <w:r w:rsidRPr="00B5654F" w:rsidDel="00B5654F">
            <w:rPr>
              <w:rFonts w:ascii="Arial" w:hAnsi="Arial" w:cs="Arial"/>
              <w:rPrChange w:id="250" w:author="Rex Dwyer" w:date="2016-10-03T09:40:00Z">
                <w:rPr>
                  <w:rFonts w:ascii="Arial" w:hAnsi="Arial" w:cs="Arial"/>
                  <w:b/>
                </w:rPr>
              </w:rPrChange>
            </w:rPr>
            <w:delText>Add f</w:delText>
          </w:r>
        </w:del>
        <w:r w:rsidRPr="00B5654F">
          <w:rPr>
            <w:rFonts w:ascii="Arial" w:hAnsi="Arial" w:cs="Arial"/>
            <w:rPrChange w:id="251" w:author="Rex Dwyer" w:date="2016-10-03T09:40:00Z">
              <w:rPr>
                <w:rFonts w:ascii="Arial" w:hAnsi="Arial" w:cs="Arial"/>
                <w:b/>
              </w:rPr>
            </w:rPrChange>
          </w:rPr>
          <w:t xml:space="preserve">unding </w:t>
        </w:r>
      </w:ins>
      <w:ins w:id="252" w:author="Rex Dwyer" w:date="2016-10-03T09:44:00Z">
        <w:r w:rsidR="00B5654F">
          <w:rPr>
            <w:rFonts w:ascii="Arial" w:hAnsi="Arial" w:cs="Arial"/>
          </w:rPr>
          <w:t>agency and grant number.</w:t>
        </w:r>
      </w:ins>
      <w:ins w:id="253" w:author="Brian Howard" w:date="2016-09-28T09:50:00Z">
        <w:del w:id="254" w:author="Rex Dwyer" w:date="2016-10-03T09:44:00Z">
          <w:r w:rsidRPr="00B5654F" w:rsidDel="00B5654F">
            <w:rPr>
              <w:rFonts w:ascii="Arial" w:hAnsi="Arial" w:cs="Arial"/>
              <w:rPrChange w:id="255" w:author="Rex Dwyer" w:date="2016-10-03T09:40:00Z">
                <w:rPr>
                  <w:rFonts w:ascii="Arial" w:hAnsi="Arial" w:cs="Arial"/>
                  <w:b/>
                </w:rPr>
              </w:rPrChange>
            </w:rPr>
            <w:delText>source</w:delText>
          </w:r>
        </w:del>
      </w:ins>
    </w:p>
    <w:p w14:paraId="5662ECAF" w14:textId="77777777" w:rsidR="001D5FC8" w:rsidRPr="00C975B5" w:rsidRDefault="001D5FC8" w:rsidP="001D5FC8">
      <w:pPr>
        <w:rPr>
          <w:rFonts w:ascii="Arial" w:hAnsi="Arial" w:cs="Arial"/>
        </w:rPr>
      </w:pPr>
      <w:r w:rsidRPr="00C975B5">
        <w:rPr>
          <w:rFonts w:ascii="Arial" w:hAnsi="Arial" w:cs="Arial"/>
          <w:b/>
        </w:rPr>
        <w:t>Sex</w:t>
      </w:r>
      <w:r w:rsidR="003F098D" w:rsidRPr="00C975B5">
        <w:rPr>
          <w:rFonts w:ascii="Arial" w:hAnsi="Arial" w:cs="Arial"/>
          <w:b/>
        </w:rPr>
        <w:t xml:space="preserve">: </w:t>
      </w:r>
      <w:r w:rsidR="003F098D" w:rsidRPr="00C975B5">
        <w:rPr>
          <w:rFonts w:ascii="Arial" w:hAnsi="Arial" w:cs="Arial"/>
        </w:rPr>
        <w:t xml:space="preserve"> must sometimes be inferred from words like </w:t>
      </w:r>
      <w:r w:rsidR="003F098D" w:rsidRPr="00C975B5">
        <w:rPr>
          <w:rFonts w:ascii="Arial" w:hAnsi="Arial" w:cs="Arial"/>
          <w:i/>
        </w:rPr>
        <w:t>sow</w:t>
      </w:r>
      <w:r w:rsidR="003F098D" w:rsidRPr="00C975B5">
        <w:rPr>
          <w:rFonts w:ascii="Arial" w:hAnsi="Arial" w:cs="Arial"/>
        </w:rPr>
        <w:t xml:space="preserve">, </w:t>
      </w:r>
      <w:r w:rsidR="003F098D" w:rsidRPr="00C975B5">
        <w:rPr>
          <w:rFonts w:ascii="Arial" w:hAnsi="Arial" w:cs="Arial"/>
          <w:i/>
        </w:rPr>
        <w:t xml:space="preserve">ovary, </w:t>
      </w:r>
      <w:r w:rsidR="003F098D" w:rsidRPr="00C975B5">
        <w:rPr>
          <w:rFonts w:ascii="Arial" w:hAnsi="Arial" w:cs="Arial"/>
        </w:rPr>
        <w:t xml:space="preserve">or </w:t>
      </w:r>
      <w:r w:rsidR="003F098D" w:rsidRPr="00C975B5">
        <w:rPr>
          <w:rFonts w:ascii="Arial" w:hAnsi="Arial" w:cs="Arial"/>
          <w:i/>
        </w:rPr>
        <w:t>pregnant.</w:t>
      </w:r>
    </w:p>
    <w:p w14:paraId="2C1ED004" w14:textId="77777777" w:rsidR="001D5FC8" w:rsidRPr="00C975B5" w:rsidRDefault="001D5FC8" w:rsidP="001D5FC8">
      <w:pPr>
        <w:pStyle w:val="ListParagraph"/>
        <w:numPr>
          <w:ilvl w:val="0"/>
          <w:numId w:val="2"/>
        </w:numPr>
        <w:rPr>
          <w:rFonts w:ascii="Arial" w:hAnsi="Arial" w:cs="Arial"/>
          <w:b/>
          <w:i/>
        </w:rPr>
      </w:pPr>
      <w:r w:rsidRPr="00C975B5">
        <w:rPr>
          <w:rFonts w:ascii="Arial" w:hAnsi="Arial" w:cs="Arial"/>
          <w:i/>
          <w:color w:val="000000"/>
          <w:highlight w:val="yellow"/>
          <w:shd w:val="clear" w:color="auto" w:fill="FFFFFF"/>
        </w:rPr>
        <w:t>Male and female</w:t>
      </w:r>
      <w:r w:rsidRPr="00C975B5">
        <w:rPr>
          <w:rFonts w:ascii="Arial" w:hAnsi="Arial" w:cs="Arial"/>
          <w:i/>
          <w:color w:val="000000"/>
          <w:shd w:val="clear" w:color="auto" w:fill="FFFFFF"/>
        </w:rPr>
        <w:t xml:space="preserve"> SPF Hsd.Brl.Han Wistar rats (Toxi-Coop, Budapest, Hungary) were housed individually, with a 12-hour light-dark cycle at 19–25°C and 30–70% relative humidity, in type II polypropylene/polycarbonate cages with Lignocel® certified laboratory wood bedding.</w:t>
      </w:r>
    </w:p>
    <w:p w14:paraId="351EE625" w14:textId="77777777" w:rsidR="00466AAC" w:rsidRPr="00C975B5" w:rsidRDefault="00466AAC" w:rsidP="001D5FC8">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Fifty-four </w:t>
      </w:r>
      <w:r w:rsidRPr="00C975B5">
        <w:rPr>
          <w:rFonts w:ascii="Arial" w:hAnsi="Arial" w:cs="Arial"/>
          <w:i/>
          <w:color w:val="000000"/>
          <w:highlight w:val="yellow"/>
          <w:shd w:val="clear" w:color="auto" w:fill="FFFFFF"/>
        </w:rPr>
        <w:t>multiparous</w:t>
      </w:r>
      <w:r w:rsidRPr="00C975B5">
        <w:rPr>
          <w:rFonts w:ascii="Arial" w:hAnsi="Arial" w:cs="Arial"/>
          <w:i/>
          <w:color w:val="000000"/>
          <w:shd w:val="clear" w:color="auto" w:fill="FFFFFF"/>
        </w:rPr>
        <w:t xml:space="preserve"> large white </w:t>
      </w:r>
      <w:r w:rsidRPr="00C975B5">
        <w:rPr>
          <w:rFonts w:ascii="Arial" w:hAnsi="Arial" w:cs="Arial"/>
          <w:i/>
          <w:color w:val="000000"/>
          <w:highlight w:val="yellow"/>
          <w:shd w:val="clear" w:color="auto" w:fill="FFFFFF"/>
        </w:rPr>
        <w:t>sows</w:t>
      </w:r>
      <w:r w:rsidRPr="00C975B5">
        <w:rPr>
          <w:rFonts w:ascii="Arial" w:hAnsi="Arial" w:cs="Arial"/>
          <w:i/>
          <w:color w:val="000000"/>
          <w:shd w:val="clear" w:color="auto" w:fill="FFFFFF"/>
        </w:rPr>
        <w:t xml:space="preserve"> were used to determine the effects of supplementing oregano essential oil (OEO) to the </w:t>
      </w:r>
      <w:r w:rsidRPr="00C975B5">
        <w:rPr>
          <w:rFonts w:ascii="Arial" w:hAnsi="Arial" w:cs="Arial"/>
          <w:i/>
          <w:color w:val="000000"/>
          <w:highlight w:val="yellow"/>
          <w:shd w:val="clear" w:color="auto" w:fill="FFFFFF"/>
        </w:rPr>
        <w:t>gestation</w:t>
      </w:r>
      <w:r w:rsidRPr="00C975B5">
        <w:rPr>
          <w:rFonts w:ascii="Arial" w:hAnsi="Arial" w:cs="Arial"/>
          <w:i/>
          <w:color w:val="000000"/>
          <w:shd w:val="clear" w:color="auto" w:fill="FFFFFF"/>
        </w:rPr>
        <w:t xml:space="preserve"> and </w:t>
      </w:r>
      <w:r w:rsidRPr="00C975B5">
        <w:rPr>
          <w:rFonts w:ascii="Arial" w:hAnsi="Arial" w:cs="Arial"/>
          <w:i/>
          <w:color w:val="000000"/>
          <w:highlight w:val="yellow"/>
          <w:shd w:val="clear" w:color="auto" w:fill="FFFFFF"/>
        </w:rPr>
        <w:t>lactation</w:t>
      </w:r>
      <w:r w:rsidRPr="00C975B5">
        <w:rPr>
          <w:rFonts w:ascii="Arial" w:hAnsi="Arial" w:cs="Arial"/>
          <w:i/>
          <w:color w:val="000000"/>
          <w:shd w:val="clear" w:color="auto" w:fill="FFFFFF"/>
        </w:rPr>
        <w:t xml:space="preserve"> diets on oxidative stress status, lactation feed intake, and their piglet performance.</w:t>
      </w:r>
      <w:r w:rsidRPr="00C975B5">
        <w:rPr>
          <w:rStyle w:val="apple-converted-space"/>
          <w:rFonts w:ascii="Arial" w:hAnsi="Arial" w:cs="Arial"/>
          <w:i/>
          <w:color w:val="000000"/>
          <w:shd w:val="clear" w:color="auto" w:fill="FFFFFF"/>
        </w:rPr>
        <w:t> </w:t>
      </w:r>
    </w:p>
    <w:p w14:paraId="7D6FF839" w14:textId="77777777" w:rsidR="00476654" w:rsidRPr="00C975B5" w:rsidRDefault="00476654" w:rsidP="00476654">
      <w:pPr>
        <w:rPr>
          <w:rFonts w:ascii="Arial" w:hAnsi="Arial" w:cs="Arial"/>
        </w:rPr>
      </w:pPr>
      <w:r w:rsidRPr="00C975B5">
        <w:rPr>
          <w:rFonts w:ascii="Arial" w:hAnsi="Arial" w:cs="Arial"/>
          <w:b/>
        </w:rPr>
        <w:t xml:space="preserve">Strain: </w:t>
      </w:r>
      <w:r w:rsidRPr="00C975B5">
        <w:rPr>
          <w:rFonts w:ascii="Arial" w:hAnsi="Arial" w:cs="Arial"/>
        </w:rPr>
        <w:t>(includes species)</w:t>
      </w:r>
    </w:p>
    <w:p w14:paraId="4B929A4B" w14:textId="77777777" w:rsidR="00476654" w:rsidRPr="00C975B5" w:rsidRDefault="00476654" w:rsidP="00476654">
      <w:pPr>
        <w:pStyle w:val="ListParagraph"/>
        <w:numPr>
          <w:ilvl w:val="0"/>
          <w:numId w:val="2"/>
        </w:numPr>
        <w:rPr>
          <w:rStyle w:val="apple-converted-space"/>
          <w:rFonts w:ascii="Arial" w:hAnsi="Arial" w:cs="Arial"/>
          <w:b/>
          <w:i/>
        </w:rPr>
      </w:pPr>
      <w:r w:rsidRPr="00C975B5">
        <w:rPr>
          <w:rFonts w:ascii="Arial" w:hAnsi="Arial" w:cs="Arial"/>
          <w:i/>
          <w:color w:val="000000"/>
          <w:shd w:val="clear" w:color="auto" w:fill="FFFFFF"/>
        </w:rPr>
        <w:t xml:space="preserve">Male and female </w:t>
      </w:r>
      <w:r w:rsidRPr="00C975B5">
        <w:rPr>
          <w:rFonts w:ascii="Arial" w:hAnsi="Arial" w:cs="Arial"/>
          <w:i/>
          <w:color w:val="000000"/>
          <w:highlight w:val="yellow"/>
          <w:shd w:val="clear" w:color="auto" w:fill="FFFFFF"/>
        </w:rPr>
        <w:t>SPF Hsd.Brl.Han Wistar rats</w:t>
      </w:r>
      <w:r w:rsidRPr="00C975B5">
        <w:rPr>
          <w:rFonts w:ascii="Arial" w:hAnsi="Arial" w:cs="Arial"/>
          <w:i/>
          <w:color w:val="000000"/>
          <w:shd w:val="clear" w:color="auto" w:fill="FFFFFF"/>
        </w:rPr>
        <w:t xml:space="preserve"> (Toxi-Coop, Budapest, Hungary) were housed individually, with a 12-hour light-dark cycle at 19–25°C and 30–70% relative humidity, in type II polypropylene/polycarbonate cages with Lignocel® certified laboratory wood bedding.</w:t>
      </w:r>
      <w:r w:rsidRPr="00C975B5">
        <w:rPr>
          <w:rStyle w:val="apple-converted-space"/>
          <w:rFonts w:ascii="Arial" w:hAnsi="Arial" w:cs="Arial"/>
          <w:i/>
          <w:color w:val="000000"/>
          <w:shd w:val="clear" w:color="auto" w:fill="FFFFFF"/>
        </w:rPr>
        <w:t> </w:t>
      </w:r>
    </w:p>
    <w:p w14:paraId="52360530" w14:textId="77777777" w:rsidR="00476654" w:rsidRPr="00C975B5" w:rsidRDefault="00476654" w:rsidP="00476654">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Thirty-five male and 35 female </w:t>
      </w:r>
      <w:r w:rsidRPr="00C975B5">
        <w:rPr>
          <w:rFonts w:ascii="Arial" w:hAnsi="Arial" w:cs="Arial"/>
          <w:i/>
          <w:color w:val="000000"/>
          <w:highlight w:val="yellow"/>
          <w:shd w:val="clear" w:color="auto" w:fill="FFFFFF"/>
        </w:rPr>
        <w:t>NIH Swiss Outbred mice</w:t>
      </w:r>
      <w:r w:rsidRPr="00C975B5">
        <w:rPr>
          <w:rFonts w:ascii="Arial" w:hAnsi="Arial" w:cs="Arial"/>
          <w:i/>
          <w:color w:val="000000"/>
          <w:shd w:val="clear" w:color="auto" w:fill="FFFFFF"/>
        </w:rPr>
        <w:t xml:space="preserve"> (Harlan Laboratories, Indianapolis, IN, USA) weighing 15–20 g each were used.</w:t>
      </w:r>
      <w:r w:rsidRPr="00C975B5">
        <w:rPr>
          <w:rStyle w:val="apple-converted-space"/>
          <w:rFonts w:ascii="Arial" w:hAnsi="Arial" w:cs="Arial"/>
          <w:i/>
          <w:color w:val="000000"/>
          <w:shd w:val="clear" w:color="auto" w:fill="FFFFFF"/>
        </w:rPr>
        <w:t> </w:t>
      </w:r>
    </w:p>
    <w:p w14:paraId="7D71E963" w14:textId="77777777" w:rsidR="00476654" w:rsidRPr="00C975B5" w:rsidRDefault="00476654" w:rsidP="00476654">
      <w:pPr>
        <w:rPr>
          <w:rFonts w:ascii="Arial" w:hAnsi="Arial" w:cs="Arial"/>
          <w:b/>
        </w:rPr>
      </w:pPr>
      <w:r w:rsidRPr="00C975B5">
        <w:rPr>
          <w:rFonts w:ascii="Arial" w:hAnsi="Arial" w:cs="Arial"/>
          <w:b/>
        </w:rPr>
        <w:t xml:space="preserve">AnimalSource: </w:t>
      </w:r>
    </w:p>
    <w:p w14:paraId="16136AD6" w14:textId="77777777" w:rsidR="00581AE3" w:rsidRPr="00C975B5" w:rsidRDefault="00476654" w:rsidP="00A85120">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Twenty (20) adult male Sprague-Dawley rats of average weight 150 g were purchased from </w:t>
      </w:r>
      <w:r w:rsidRPr="00C975B5">
        <w:rPr>
          <w:rFonts w:ascii="Arial" w:hAnsi="Arial" w:cs="Arial"/>
          <w:i/>
          <w:color w:val="000000"/>
          <w:highlight w:val="yellow"/>
          <w:shd w:val="clear" w:color="auto" w:fill="FFFFFF"/>
        </w:rPr>
        <w:t>the Animal House Department of the Korle-Bu Teaching Hospital, Korle-Bu, Accra</w:t>
      </w:r>
    </w:p>
    <w:p w14:paraId="01F64E91" w14:textId="77777777" w:rsidR="00476654" w:rsidRPr="00C975B5" w:rsidRDefault="00476654" w:rsidP="00476654">
      <w:pPr>
        <w:pStyle w:val="ListParagraph"/>
        <w:numPr>
          <w:ilvl w:val="0"/>
          <w:numId w:val="2"/>
        </w:numPr>
        <w:rPr>
          <w:rStyle w:val="apple-converted-space"/>
          <w:rFonts w:ascii="Arial" w:hAnsi="Arial" w:cs="Arial"/>
          <w:b/>
          <w:i/>
        </w:rPr>
      </w:pPr>
      <w:r w:rsidRPr="00C975B5">
        <w:rPr>
          <w:rFonts w:ascii="Arial" w:hAnsi="Arial" w:cs="Arial"/>
          <w:i/>
          <w:color w:val="000000"/>
          <w:shd w:val="clear" w:color="auto" w:fill="FFFFFF"/>
        </w:rPr>
        <w:t xml:space="preserve">Male and female SPF Hsd.Brl.Han Wistar rats </w:t>
      </w:r>
      <w:r w:rsidRPr="00C975B5">
        <w:rPr>
          <w:rFonts w:ascii="Arial" w:hAnsi="Arial" w:cs="Arial"/>
          <w:i/>
          <w:color w:val="000000"/>
          <w:highlight w:val="yellow"/>
          <w:shd w:val="clear" w:color="auto" w:fill="FFFFFF"/>
        </w:rPr>
        <w:t>(Toxi-Coop, Budapest, Hungary</w:t>
      </w:r>
      <w:r w:rsidRPr="00C975B5">
        <w:rPr>
          <w:rFonts w:ascii="Arial" w:hAnsi="Arial" w:cs="Arial"/>
          <w:i/>
          <w:color w:val="000000"/>
          <w:shd w:val="clear" w:color="auto" w:fill="FFFFFF"/>
        </w:rPr>
        <w:t>) were housed individually, with a 12-hour light-dark cycle at 19–25°C and 30–70% relative humidity, in type II polypropylene/polycarbonate cages with Lignocel® certified laboratory wood bedding.</w:t>
      </w:r>
      <w:r w:rsidRPr="00C975B5">
        <w:rPr>
          <w:rStyle w:val="apple-converted-space"/>
          <w:rFonts w:ascii="Arial" w:hAnsi="Arial" w:cs="Arial"/>
          <w:i/>
          <w:color w:val="000000"/>
          <w:shd w:val="clear" w:color="auto" w:fill="FFFFFF"/>
        </w:rPr>
        <w:t> </w:t>
      </w:r>
    </w:p>
    <w:p w14:paraId="6130B457" w14:textId="77777777" w:rsidR="004A696E" w:rsidRPr="00C975B5" w:rsidRDefault="004A696E" w:rsidP="00581AE3">
      <w:pPr>
        <w:pStyle w:val="ListParagraph"/>
        <w:numPr>
          <w:ilvl w:val="0"/>
          <w:numId w:val="2"/>
        </w:numPr>
        <w:rPr>
          <w:rStyle w:val="apple-converted-space"/>
          <w:rFonts w:ascii="Arial" w:hAnsi="Arial" w:cs="Arial"/>
          <w:b/>
          <w:i/>
        </w:rPr>
      </w:pPr>
      <w:r w:rsidRPr="00C975B5">
        <w:rPr>
          <w:rFonts w:ascii="Arial" w:hAnsi="Arial" w:cs="Arial"/>
          <w:i/>
          <w:color w:val="000000"/>
          <w:shd w:val="clear" w:color="auto" w:fill="FFFFFF"/>
        </w:rPr>
        <w:t>Thirty-five male and 35 female NIH Swiss Outbred mice (</w:t>
      </w:r>
      <w:r w:rsidRPr="00C975B5">
        <w:rPr>
          <w:rFonts w:ascii="Arial" w:hAnsi="Arial" w:cs="Arial"/>
          <w:i/>
          <w:color w:val="000000"/>
          <w:highlight w:val="yellow"/>
          <w:shd w:val="clear" w:color="auto" w:fill="FFFFFF"/>
        </w:rPr>
        <w:t>Harlan Laboratories, Indianapolis, IN, USA</w:t>
      </w:r>
      <w:r w:rsidRPr="00C975B5">
        <w:rPr>
          <w:rFonts w:ascii="Arial" w:hAnsi="Arial" w:cs="Arial"/>
          <w:i/>
          <w:color w:val="000000"/>
          <w:shd w:val="clear" w:color="auto" w:fill="FFFFFF"/>
        </w:rPr>
        <w:t>) weighing 15–20 g each were used.</w:t>
      </w:r>
      <w:r w:rsidRPr="00C975B5">
        <w:rPr>
          <w:rStyle w:val="apple-converted-space"/>
          <w:rFonts w:ascii="Arial" w:hAnsi="Arial" w:cs="Arial"/>
          <w:i/>
          <w:color w:val="000000"/>
          <w:shd w:val="clear" w:color="auto" w:fill="FFFFFF"/>
        </w:rPr>
        <w:t> </w:t>
      </w:r>
    </w:p>
    <w:p w14:paraId="24835922" w14:textId="77777777" w:rsidR="004A696E" w:rsidRPr="00C975B5" w:rsidRDefault="00476654" w:rsidP="00476654">
      <w:pPr>
        <w:rPr>
          <w:rFonts w:ascii="Arial" w:hAnsi="Arial" w:cs="Arial"/>
          <w:color w:val="000000"/>
          <w:shd w:val="clear" w:color="auto" w:fill="FFFFFF"/>
        </w:rPr>
      </w:pPr>
      <w:r w:rsidRPr="00C975B5">
        <w:rPr>
          <w:rStyle w:val="apple-converted-space"/>
          <w:rFonts w:ascii="Arial" w:hAnsi="Arial" w:cs="Arial"/>
          <w:b/>
        </w:rPr>
        <w:t>InitialAge:</w:t>
      </w:r>
      <w:r w:rsidR="004A696E" w:rsidRPr="00C975B5">
        <w:rPr>
          <w:rFonts w:ascii="Arial" w:hAnsi="Arial" w:cs="Arial"/>
          <w:color w:val="000000"/>
          <w:shd w:val="clear" w:color="auto" w:fill="FFFFFF"/>
        </w:rPr>
        <w:t xml:space="preserve"> </w:t>
      </w:r>
    </w:p>
    <w:p w14:paraId="5DFF2A91" w14:textId="77777777" w:rsidR="00476654" w:rsidRPr="00C975B5" w:rsidRDefault="004A696E" w:rsidP="004A696E">
      <w:pPr>
        <w:pStyle w:val="ListParagraph"/>
        <w:numPr>
          <w:ilvl w:val="0"/>
          <w:numId w:val="6"/>
        </w:numPr>
        <w:rPr>
          <w:rStyle w:val="apple-converted-space"/>
          <w:rFonts w:ascii="Arial" w:hAnsi="Arial" w:cs="Arial"/>
          <w:b/>
          <w:i/>
        </w:rPr>
      </w:pPr>
      <w:r w:rsidRPr="00C975B5">
        <w:rPr>
          <w:rFonts w:ascii="Arial" w:hAnsi="Arial" w:cs="Arial"/>
          <w:i/>
          <w:color w:val="000000"/>
          <w:shd w:val="clear" w:color="auto" w:fill="FFFFFF"/>
        </w:rPr>
        <w:t xml:space="preserve">Twenty (20) </w:t>
      </w:r>
      <w:r w:rsidRPr="00C975B5">
        <w:rPr>
          <w:rFonts w:ascii="Arial" w:hAnsi="Arial" w:cs="Arial"/>
          <w:i/>
          <w:color w:val="000000"/>
          <w:highlight w:val="yellow"/>
          <w:shd w:val="clear" w:color="auto" w:fill="FFFFFF"/>
        </w:rPr>
        <w:t>adult</w:t>
      </w:r>
      <w:r w:rsidRPr="00C975B5">
        <w:rPr>
          <w:rFonts w:ascii="Arial" w:hAnsi="Arial" w:cs="Arial"/>
          <w:i/>
          <w:color w:val="000000"/>
          <w:shd w:val="clear" w:color="auto" w:fill="FFFFFF"/>
        </w:rPr>
        <w:t xml:space="preserve"> male Sprague-Dawley rats of average weight 150 g were purchased from the Animal House Department of the Korle-Bu Teaching Hospital, Korle-Bu, Accra.</w:t>
      </w:r>
      <w:r w:rsidRPr="00C975B5">
        <w:rPr>
          <w:rStyle w:val="apple-converted-space"/>
          <w:rFonts w:ascii="Arial" w:hAnsi="Arial" w:cs="Arial"/>
          <w:i/>
          <w:color w:val="000000"/>
          <w:shd w:val="clear" w:color="auto" w:fill="FFFFFF"/>
        </w:rPr>
        <w:t> </w:t>
      </w:r>
    </w:p>
    <w:p w14:paraId="2110E5E1" w14:textId="6357F664" w:rsidR="004A696E" w:rsidRPr="00C975B5" w:rsidRDefault="00581AE3" w:rsidP="004A696E">
      <w:pPr>
        <w:pStyle w:val="ListParagraph"/>
        <w:numPr>
          <w:ilvl w:val="0"/>
          <w:numId w:val="5"/>
        </w:numPr>
        <w:rPr>
          <w:rStyle w:val="apple-converted-space"/>
          <w:rFonts w:ascii="Arial" w:hAnsi="Arial" w:cs="Arial"/>
          <w:b/>
          <w:i/>
        </w:rPr>
      </w:pPr>
      <w:r w:rsidRPr="00C975B5">
        <w:rPr>
          <w:rFonts w:ascii="Arial" w:hAnsi="Arial" w:cs="Arial"/>
          <w:i/>
          <w:color w:val="000000"/>
          <w:shd w:val="clear" w:color="auto" w:fill="FFFFFF"/>
        </w:rPr>
        <w:t>At the start of the experimental period, animal</w:t>
      </w:r>
      <w:del w:id="256" w:author="Rex Dwyer" w:date="2016-10-03T09:42:00Z">
        <w:r w:rsidRPr="00C975B5" w:rsidDel="00B5654F">
          <w:rPr>
            <w:rFonts w:ascii="Arial" w:hAnsi="Arial" w:cs="Arial"/>
            <w:i/>
            <w:color w:val="000000"/>
            <w:shd w:val="clear" w:color="auto" w:fill="FFFFFF"/>
          </w:rPr>
          <w:delText>s</w:delText>
        </w:r>
      </w:del>
      <w:ins w:id="257" w:author="Rex Dwyer" w:date="2016-10-03T09:42:00Z">
        <w:r w:rsidR="00B5654F">
          <w:rPr>
            <w:rFonts w:ascii="Arial" w:hAnsi="Arial" w:cs="Arial"/>
            <w:i/>
            <w:color w:val="000000"/>
            <w:shd w:val="clear" w:color="auto" w:fill="FFFFFF"/>
          </w:rPr>
          <w:softHyphen/>
        </w:r>
      </w:ins>
      <w:r w:rsidRPr="00C975B5">
        <w:rPr>
          <w:rFonts w:ascii="Arial" w:hAnsi="Arial" w:cs="Arial"/>
          <w:i/>
          <w:color w:val="000000"/>
          <w:shd w:val="clear" w:color="auto" w:fill="FFFFFF"/>
        </w:rPr>
        <w:t xml:space="preserve"> were </w:t>
      </w:r>
      <w:r w:rsidRPr="00C975B5">
        <w:rPr>
          <w:rFonts w:ascii="Arial" w:hAnsi="Arial" w:cs="Arial"/>
          <w:i/>
          <w:color w:val="000000"/>
          <w:highlight w:val="yellow"/>
          <w:shd w:val="clear" w:color="auto" w:fill="FFFFFF"/>
        </w:rPr>
        <w:t>approximately seven weeks old</w:t>
      </w:r>
      <w:r w:rsidRPr="00C975B5">
        <w:rPr>
          <w:rFonts w:ascii="Arial" w:hAnsi="Arial" w:cs="Arial"/>
          <w:i/>
          <w:color w:val="000000"/>
          <w:shd w:val="clear" w:color="auto" w:fill="FFFFFF"/>
        </w:rPr>
        <w:t xml:space="preserve"> and weighed 206–233 g (males) and 131–151 g (females).</w:t>
      </w:r>
      <w:r w:rsidRPr="00C975B5">
        <w:rPr>
          <w:rStyle w:val="apple-converted-space"/>
          <w:rFonts w:ascii="Arial" w:hAnsi="Arial" w:cs="Arial"/>
          <w:i/>
          <w:color w:val="000000"/>
          <w:shd w:val="clear" w:color="auto" w:fill="FFFFFF"/>
        </w:rPr>
        <w:t> </w:t>
      </w:r>
    </w:p>
    <w:p w14:paraId="204F9D1E" w14:textId="77777777" w:rsidR="009137E3" w:rsidRPr="00C975B5" w:rsidRDefault="009137E3" w:rsidP="004A696E">
      <w:pPr>
        <w:pStyle w:val="ListParagraph"/>
        <w:numPr>
          <w:ilvl w:val="0"/>
          <w:numId w:val="5"/>
        </w:numPr>
        <w:rPr>
          <w:rStyle w:val="apple-converted-space"/>
          <w:rFonts w:ascii="Arial" w:hAnsi="Arial" w:cs="Arial"/>
          <w:b/>
          <w:i/>
        </w:rPr>
      </w:pPr>
      <w:r w:rsidRPr="00C975B5">
        <w:rPr>
          <w:rFonts w:ascii="Arial" w:hAnsi="Arial" w:cs="Arial"/>
          <w:i/>
          <w:color w:val="000000"/>
          <w:highlight w:val="yellow"/>
          <w:shd w:val="clear" w:color="auto" w:fill="FFFFFF"/>
        </w:rPr>
        <w:t>Two- to three-month-old</w:t>
      </w:r>
      <w:r w:rsidRPr="00C975B5">
        <w:rPr>
          <w:rFonts w:ascii="Arial" w:hAnsi="Arial" w:cs="Arial"/>
          <w:i/>
          <w:color w:val="000000"/>
          <w:shd w:val="clear" w:color="auto" w:fill="FFFFFF"/>
        </w:rPr>
        <w:t xml:space="preserve"> Hsd:ICR male mice (28–35 g) were used in the experiments.</w:t>
      </w:r>
      <w:r w:rsidRPr="00C975B5">
        <w:rPr>
          <w:rStyle w:val="apple-converted-space"/>
          <w:rFonts w:ascii="Arial" w:hAnsi="Arial" w:cs="Arial"/>
          <w:i/>
          <w:color w:val="000000"/>
          <w:shd w:val="clear" w:color="auto" w:fill="FFFFFF"/>
        </w:rPr>
        <w:t> </w:t>
      </w:r>
    </w:p>
    <w:p w14:paraId="294B3A1A" w14:textId="77777777" w:rsidR="001D5FC8" w:rsidRPr="00C975B5" w:rsidRDefault="001D5FC8">
      <w:pPr>
        <w:rPr>
          <w:rFonts w:ascii="Arial" w:hAnsi="Arial" w:cs="Arial"/>
        </w:rPr>
      </w:pPr>
    </w:p>
    <w:p w14:paraId="4600C5BF" w14:textId="77777777" w:rsidR="00094EAA" w:rsidRPr="00C975B5" w:rsidRDefault="006416F4">
      <w:pPr>
        <w:rPr>
          <w:rFonts w:ascii="Arial" w:hAnsi="Arial" w:cs="Arial"/>
        </w:rPr>
      </w:pPr>
      <w:r w:rsidRPr="00C975B5">
        <w:rPr>
          <w:rFonts w:ascii="Arial" w:hAnsi="Arial" w:cs="Arial"/>
          <w:b/>
        </w:rPr>
        <w:t>Husbandry</w:t>
      </w:r>
      <w:r w:rsidRPr="00C975B5">
        <w:rPr>
          <w:rFonts w:ascii="Arial" w:hAnsi="Arial" w:cs="Arial"/>
        </w:rPr>
        <w:t xml:space="preserve">; This tag marks sentences that describe the general care and feeding of the laboratory animals.  This include type of cage, feed, lab temperature, light/dark cycle, </w:t>
      </w:r>
    </w:p>
    <w:p w14:paraId="26AF031C" w14:textId="77777777" w:rsidR="006416F4" w:rsidRPr="00C975B5" w:rsidRDefault="00094EAA" w:rsidP="00094EAA">
      <w:pPr>
        <w:pStyle w:val="ListParagraph"/>
        <w:numPr>
          <w:ilvl w:val="0"/>
          <w:numId w:val="1"/>
        </w:numPr>
        <w:rPr>
          <w:rFonts w:ascii="Arial" w:hAnsi="Arial" w:cs="Arial"/>
          <w:i/>
          <w:highlight w:val="yellow"/>
        </w:rPr>
      </w:pPr>
      <w:r w:rsidRPr="00C975B5">
        <w:rPr>
          <w:rFonts w:ascii="Arial" w:hAnsi="Arial" w:cs="Arial"/>
          <w:i/>
        </w:rPr>
        <w:t>All animal were treated in accordance with the guideline for the animal experiment of</w:t>
      </w:r>
      <w:r w:rsidR="00F513D9" w:rsidRPr="00C975B5">
        <w:rPr>
          <w:rFonts w:ascii="Arial" w:hAnsi="Arial" w:cs="Arial"/>
          <w:i/>
        </w:rPr>
        <w:t xml:space="preserve"> </w:t>
      </w:r>
      <w:r w:rsidRPr="00C975B5">
        <w:rPr>
          <w:rFonts w:ascii="Arial" w:hAnsi="Arial" w:cs="Arial"/>
          <w:i/>
        </w:rPr>
        <w:t>our</w:t>
      </w:r>
      <w:r w:rsidR="00F513D9" w:rsidRPr="00C975B5">
        <w:rPr>
          <w:rFonts w:ascii="Arial" w:hAnsi="Arial" w:cs="Arial"/>
          <w:i/>
        </w:rPr>
        <w:t xml:space="preserve"> </w:t>
      </w:r>
      <w:r w:rsidRPr="00C975B5">
        <w:rPr>
          <w:rFonts w:ascii="Arial" w:hAnsi="Arial" w:cs="Arial"/>
          <w:i/>
        </w:rPr>
        <w:t>laboratory which</w:t>
      </w:r>
      <w:r w:rsidR="00F513D9" w:rsidRPr="00C975B5">
        <w:rPr>
          <w:rFonts w:ascii="Arial" w:hAnsi="Arial" w:cs="Arial"/>
          <w:i/>
        </w:rPr>
        <w:t xml:space="preserve"> </w:t>
      </w:r>
      <w:r w:rsidRPr="00C975B5">
        <w:rPr>
          <w:rFonts w:ascii="Arial" w:hAnsi="Arial" w:cs="Arial"/>
          <w:i/>
        </w:rPr>
        <w:t>referred</w:t>
      </w:r>
      <w:r w:rsidR="00F513D9" w:rsidRPr="00C975B5">
        <w:rPr>
          <w:rFonts w:ascii="Arial" w:hAnsi="Arial" w:cs="Arial"/>
          <w:i/>
        </w:rPr>
        <w:t xml:space="preserve"> </w:t>
      </w:r>
      <w:r w:rsidRPr="00C975B5">
        <w:rPr>
          <w:rFonts w:ascii="Arial" w:hAnsi="Arial" w:cs="Arial"/>
          <w:i/>
        </w:rPr>
        <w:t>to</w:t>
      </w:r>
      <w:r w:rsidR="00F513D9" w:rsidRPr="00C975B5">
        <w:rPr>
          <w:rFonts w:ascii="Arial" w:hAnsi="Arial" w:cs="Arial"/>
          <w:i/>
        </w:rPr>
        <w:t xml:space="preserve"> </w:t>
      </w:r>
      <w:r w:rsidRPr="00C975B5">
        <w:rPr>
          <w:rFonts w:ascii="Arial" w:hAnsi="Arial" w:cs="Arial"/>
          <w:i/>
          <w:highlight w:val="yellow"/>
        </w:rPr>
        <w:t>the guidelines of Ministry of the Environment, Japan, Ministry of Health, Labour</w:t>
      </w:r>
      <w:r w:rsidR="00F513D9" w:rsidRPr="00C975B5">
        <w:rPr>
          <w:rFonts w:ascii="Arial" w:hAnsi="Arial" w:cs="Arial"/>
          <w:i/>
          <w:highlight w:val="yellow"/>
        </w:rPr>
        <w:t xml:space="preserve"> </w:t>
      </w:r>
      <w:r w:rsidRPr="00C975B5">
        <w:rPr>
          <w:rFonts w:ascii="Arial" w:hAnsi="Arial" w:cs="Arial"/>
          <w:i/>
          <w:highlight w:val="yellow"/>
        </w:rPr>
        <w:t>and Welfare, Japan, Ministry of Agriculture, Forestry and Fisheries, Japan, Ministry of Education, Culture, Sports, Science and Technology, Japan</w:t>
      </w:r>
    </w:p>
    <w:p w14:paraId="23171108" w14:textId="77777777" w:rsidR="00F513D9" w:rsidRPr="00C975B5" w:rsidRDefault="00F513D9" w:rsidP="00094EAA">
      <w:pPr>
        <w:pStyle w:val="ListParagraph"/>
        <w:numPr>
          <w:ilvl w:val="0"/>
          <w:numId w:val="1"/>
        </w:numPr>
        <w:rPr>
          <w:rFonts w:ascii="Arial" w:hAnsi="Arial" w:cs="Arial"/>
          <w:i/>
          <w:highlight w:val="yellow"/>
        </w:rPr>
      </w:pPr>
      <w:r w:rsidRPr="00C975B5">
        <w:rPr>
          <w:rFonts w:ascii="Arial" w:hAnsi="Arial" w:cs="Arial"/>
          <w:i/>
          <w:color w:val="000000"/>
          <w:shd w:val="clear" w:color="auto" w:fill="FFFFFF"/>
        </w:rPr>
        <w:t xml:space="preserve">Male and female SPF Hsd.Brl.Han Wistar rats (Toxi-Coop, Budapest, Hungary) were </w:t>
      </w:r>
      <w:r w:rsidRPr="00C975B5">
        <w:rPr>
          <w:rFonts w:ascii="Arial" w:hAnsi="Arial" w:cs="Arial"/>
          <w:i/>
          <w:color w:val="000000"/>
          <w:highlight w:val="yellow"/>
          <w:shd w:val="clear" w:color="auto" w:fill="FFFFFF"/>
        </w:rPr>
        <w:t xml:space="preserve">housed individually, with a 12-hour light-dark cycle at 19–25°C and 30–70% relative humidity, in type II polypropylene/polycarbonate cages with Lignocel® certified laboratory wood bedding. Cages were 22 cm (width) by 32 cm (length) by 19 cm (height), and cages and bedding were changed weekly. </w:t>
      </w:r>
    </w:p>
    <w:p w14:paraId="46F51ACD" w14:textId="77777777" w:rsidR="00F513D9" w:rsidRPr="00C975B5" w:rsidRDefault="00F513D9" w:rsidP="00F513D9">
      <w:pPr>
        <w:pStyle w:val="ListParagraph"/>
        <w:numPr>
          <w:ilvl w:val="0"/>
          <w:numId w:val="1"/>
        </w:numPr>
        <w:rPr>
          <w:rFonts w:ascii="Arial" w:hAnsi="Arial" w:cs="Arial"/>
          <w:highlight w:val="yellow"/>
        </w:rPr>
      </w:pPr>
      <w:r w:rsidRPr="00C975B5">
        <w:rPr>
          <w:rFonts w:ascii="Arial" w:hAnsi="Arial" w:cs="Arial"/>
          <w:i/>
          <w:color w:val="000000"/>
          <w:highlight w:val="yellow"/>
          <w:shd w:val="clear" w:color="auto" w:fill="FFFFFF"/>
        </w:rPr>
        <w:t>Animals received ssniff® SM R/M-Z+H complete diet for rats and mice and potable tap water ad libitum.</w:t>
      </w:r>
    </w:p>
    <w:p w14:paraId="4411FB78" w14:textId="77777777" w:rsidR="000F68D5" w:rsidRPr="00C975B5" w:rsidRDefault="000F68D5" w:rsidP="00F513D9">
      <w:pPr>
        <w:pStyle w:val="ListParagraph"/>
        <w:numPr>
          <w:ilvl w:val="0"/>
          <w:numId w:val="1"/>
        </w:numPr>
        <w:rPr>
          <w:rFonts w:ascii="Arial" w:hAnsi="Arial" w:cs="Arial"/>
          <w:i/>
          <w:highlight w:val="yellow"/>
        </w:rPr>
      </w:pPr>
      <w:r w:rsidRPr="00C975B5">
        <w:rPr>
          <w:rFonts w:ascii="Arial" w:hAnsi="Arial" w:cs="Arial"/>
          <w:i/>
          <w:color w:val="000000"/>
          <w:highlight w:val="yellow"/>
          <w:shd w:val="clear" w:color="auto" w:fill="FFFFFF"/>
        </w:rPr>
        <w:t>The rats were acclimatized to laboratory environment (20–24°C),</w:t>
      </w:r>
      <w:r w:rsidRPr="00C975B5">
        <w:rPr>
          <w:rStyle w:val="apple-converted-space"/>
          <w:rFonts w:ascii="Arial" w:hAnsi="Arial" w:cs="Arial"/>
          <w:i/>
          <w:color w:val="000000"/>
          <w:highlight w:val="yellow"/>
          <w:shd w:val="clear" w:color="auto" w:fill="FFFFFF"/>
        </w:rPr>
        <w:t> </w:t>
      </w:r>
      <w:r w:rsidRPr="00C975B5">
        <w:rPr>
          <w:rFonts w:ascii="Arial" w:hAnsi="Arial" w:cs="Arial"/>
          <w:i/>
          <w:color w:val="000000"/>
          <w:highlight w:val="yellow"/>
          <w:shd w:val="clear" w:color="auto" w:fill="FFFFFF"/>
        </w:rPr>
        <w:t>% humidity with a 12 h light-darkness cycle for 7 days prior to experimentation. The rats had access to standard laboratory diet and water</w:t>
      </w:r>
      <w:r w:rsidRPr="00C975B5">
        <w:rPr>
          <w:rStyle w:val="apple-converted-space"/>
          <w:rFonts w:ascii="Arial" w:hAnsi="Arial" w:cs="Arial"/>
          <w:i/>
          <w:color w:val="000000"/>
          <w:highlight w:val="yellow"/>
          <w:shd w:val="clear" w:color="auto" w:fill="FFFFFF"/>
        </w:rPr>
        <w:t> </w:t>
      </w:r>
      <w:r w:rsidRPr="00C975B5">
        <w:rPr>
          <w:rFonts w:ascii="Arial" w:hAnsi="Arial" w:cs="Arial"/>
          <w:i/>
          <w:color w:val="000000"/>
          <w:highlight w:val="yellow"/>
          <w:shd w:val="clear" w:color="auto" w:fill="FFFFFF"/>
        </w:rPr>
        <w:t>ad libitum.</w:t>
      </w:r>
      <w:r w:rsidRPr="00C975B5">
        <w:rPr>
          <w:rStyle w:val="apple-converted-space"/>
          <w:rFonts w:ascii="Arial" w:hAnsi="Arial" w:cs="Arial"/>
          <w:i/>
          <w:color w:val="000000"/>
          <w:highlight w:val="yellow"/>
          <w:shd w:val="clear" w:color="auto" w:fill="FFFFFF"/>
        </w:rPr>
        <w:t> </w:t>
      </w:r>
      <w:r w:rsidRPr="00C975B5">
        <w:rPr>
          <w:rFonts w:ascii="Arial" w:hAnsi="Arial" w:cs="Arial"/>
          <w:i/>
          <w:color w:val="000000"/>
          <w:highlight w:val="yellow"/>
          <w:shd w:val="clear" w:color="auto" w:fill="FFFFFF"/>
        </w:rPr>
        <w:t>The experimental procedures were approved by the departmental ethical and protocol review committee and the Noguchi Memorial Institute for Medical Research Institutional Animal Care and Use Committee with protocol number 2013-01-3E and also conducted in accordance with international ethical guidelines.</w:t>
      </w:r>
    </w:p>
    <w:p w14:paraId="00E91200" w14:textId="77777777" w:rsidR="00476654" w:rsidRPr="00C975B5" w:rsidRDefault="00476654" w:rsidP="00476654">
      <w:pPr>
        <w:rPr>
          <w:rFonts w:ascii="Arial" w:hAnsi="Arial" w:cs="Arial"/>
        </w:rPr>
      </w:pPr>
      <w:r w:rsidRPr="00C975B5">
        <w:rPr>
          <w:rFonts w:ascii="Arial" w:hAnsi="Arial" w:cs="Arial"/>
          <w:b/>
        </w:rPr>
        <w:t xml:space="preserve">Chemical: </w:t>
      </w:r>
      <w:r w:rsidRPr="00C975B5">
        <w:rPr>
          <w:rFonts w:ascii="Arial" w:hAnsi="Arial" w:cs="Arial"/>
        </w:rPr>
        <w:t>The chemical or drug whose toxicity is being studied.</w:t>
      </w:r>
    </w:p>
    <w:p w14:paraId="08643097" w14:textId="77777777" w:rsidR="00476654" w:rsidRPr="00C975B5" w:rsidRDefault="00476654" w:rsidP="00476654">
      <w:pPr>
        <w:pStyle w:val="ListParagraph"/>
        <w:numPr>
          <w:ilvl w:val="0"/>
          <w:numId w:val="2"/>
        </w:numPr>
        <w:rPr>
          <w:rStyle w:val="apple-converted-space"/>
          <w:rFonts w:ascii="Arial" w:hAnsi="Arial" w:cs="Arial"/>
          <w:b/>
          <w:i/>
        </w:rPr>
      </w:pPr>
      <w:r w:rsidRPr="00C975B5">
        <w:rPr>
          <w:rFonts w:ascii="Arial" w:hAnsi="Arial" w:cs="Arial"/>
          <w:i/>
          <w:color w:val="000000"/>
          <w:shd w:val="clear" w:color="auto" w:fill="FFFFFF"/>
        </w:rPr>
        <w:t xml:space="preserve">Synthetic </w:t>
      </w:r>
      <w:r w:rsidRPr="00C975B5">
        <w:rPr>
          <w:rFonts w:ascii="Arial" w:hAnsi="Arial" w:cs="Arial"/>
          <w:i/>
          <w:color w:val="000000"/>
          <w:highlight w:val="yellow"/>
          <w:shd w:val="clear" w:color="auto" w:fill="FFFFFF"/>
        </w:rPr>
        <w:t>1,3,7,9-tetramethyluric acid</w:t>
      </w:r>
      <w:r w:rsidRPr="00C975B5">
        <w:rPr>
          <w:rFonts w:ascii="Arial" w:hAnsi="Arial" w:cs="Arial"/>
          <w:i/>
          <w:color w:val="000000"/>
          <w:shd w:val="clear" w:color="auto" w:fill="FFFFFF"/>
        </w:rPr>
        <w:t xml:space="preserve"> (</w:t>
      </w:r>
      <w:r w:rsidRPr="00C975B5">
        <w:rPr>
          <w:rFonts w:ascii="Arial" w:hAnsi="Arial" w:cs="Arial"/>
          <w:i/>
          <w:color w:val="000000"/>
          <w:highlight w:val="yellow"/>
          <w:shd w:val="clear" w:color="auto" w:fill="FFFFFF"/>
        </w:rPr>
        <w:t>CAS number 2309-49-1</w:t>
      </w:r>
      <w:r w:rsidRPr="00C975B5">
        <w:rPr>
          <w:rFonts w:ascii="Arial" w:hAnsi="Arial" w:cs="Arial"/>
          <w:i/>
          <w:color w:val="000000"/>
          <w:shd w:val="clear" w:color="auto" w:fill="FFFFFF"/>
        </w:rPr>
        <w:t>; ≥98% pure as measured by high performance liquid chromatography (HPLC), proton nuclear magnetic resonance, and liquid chromatography-mass spectrometry methodologies) was supplied as the branded product TeaCrine® for use as the test article by its manufacturer (Compound Solutions, Inc., Carlsbad, CA).</w:t>
      </w:r>
      <w:r w:rsidRPr="00C975B5">
        <w:rPr>
          <w:rStyle w:val="apple-converted-space"/>
          <w:rFonts w:ascii="Arial" w:hAnsi="Arial" w:cs="Arial"/>
          <w:i/>
          <w:color w:val="000000"/>
          <w:shd w:val="clear" w:color="auto" w:fill="FFFFFF"/>
        </w:rPr>
        <w:t> </w:t>
      </w:r>
    </w:p>
    <w:p w14:paraId="06A8D93E" w14:textId="77777777" w:rsidR="00476654" w:rsidRPr="00C975B5" w:rsidRDefault="00476654" w:rsidP="00476654">
      <w:pPr>
        <w:pStyle w:val="ListParagraph"/>
        <w:numPr>
          <w:ilvl w:val="0"/>
          <w:numId w:val="2"/>
        </w:numPr>
        <w:rPr>
          <w:rFonts w:ascii="Arial" w:hAnsi="Arial" w:cs="Arial"/>
          <w:b/>
          <w:i/>
        </w:rPr>
      </w:pPr>
      <w:r w:rsidRPr="00C975B5">
        <w:rPr>
          <w:rFonts w:ascii="Arial" w:hAnsi="Arial" w:cs="Arial"/>
          <w:i/>
          <w:color w:val="000000"/>
          <w:highlight w:val="yellow"/>
          <w:shd w:val="clear" w:color="auto" w:fill="FFFFFF"/>
        </w:rPr>
        <w:t>Sodium arsenite</w:t>
      </w:r>
      <w:r w:rsidRPr="00C975B5">
        <w:rPr>
          <w:rFonts w:ascii="Arial" w:hAnsi="Arial" w:cs="Arial"/>
          <w:i/>
          <w:color w:val="000000"/>
          <w:shd w:val="clear" w:color="auto" w:fill="FFFFFF"/>
        </w:rPr>
        <w:t xml:space="preserve"> (99.6% purity) was acquired from J.T. Baker (Phillipsburg, NJ, USA)</w:t>
      </w:r>
    </w:p>
    <w:p w14:paraId="16A2C9F9" w14:textId="77777777" w:rsidR="009137E3" w:rsidRPr="00C975B5" w:rsidRDefault="009137E3" w:rsidP="00476654">
      <w:pPr>
        <w:pStyle w:val="ListParagraph"/>
        <w:numPr>
          <w:ilvl w:val="0"/>
          <w:numId w:val="2"/>
        </w:numPr>
        <w:rPr>
          <w:rFonts w:ascii="Arial" w:hAnsi="Arial" w:cs="Arial"/>
          <w:b/>
          <w:i/>
          <w:highlight w:val="yellow"/>
        </w:rPr>
      </w:pPr>
      <w:r w:rsidRPr="00C975B5">
        <w:rPr>
          <w:rFonts w:ascii="Arial" w:hAnsi="Arial" w:cs="Arial"/>
          <w:i/>
          <w:color w:val="000000"/>
          <w:shd w:val="clear" w:color="auto" w:fill="FFFFFF"/>
        </w:rPr>
        <w:t xml:space="preserve">The following chemical and reagent tests were obtained from Sigma Chemicals Co. (St. Louis, MO, USA): </w:t>
      </w:r>
      <w:r w:rsidRPr="00C975B5">
        <w:rPr>
          <w:rFonts w:ascii="Arial" w:hAnsi="Arial" w:cs="Arial"/>
          <w:i/>
          <w:color w:val="000000"/>
          <w:highlight w:val="yellow"/>
          <w:shd w:val="clear" w:color="auto" w:fill="FFFFFF"/>
        </w:rPr>
        <w:t>V</w:t>
      </w:r>
      <w:r w:rsidRPr="00C975B5">
        <w:rPr>
          <w:rFonts w:ascii="Arial" w:hAnsi="Arial" w:cs="Arial"/>
          <w:i/>
          <w:color w:val="000000"/>
          <w:highlight w:val="yellow"/>
          <w:bdr w:val="none" w:sz="0" w:space="0" w:color="auto" w:frame="1"/>
          <w:shd w:val="clear" w:color="auto" w:fill="FFFFFF"/>
          <w:vertAlign w:val="subscript"/>
        </w:rPr>
        <w:t>2</w:t>
      </w:r>
      <w:r w:rsidRPr="00C975B5">
        <w:rPr>
          <w:rFonts w:ascii="Arial" w:hAnsi="Arial" w:cs="Arial"/>
          <w:i/>
          <w:color w:val="000000"/>
          <w:highlight w:val="yellow"/>
          <w:shd w:val="clear" w:color="auto" w:fill="FFFFFF"/>
        </w:rPr>
        <w:t>O</w:t>
      </w:r>
      <w:r w:rsidRPr="00C975B5">
        <w:rPr>
          <w:rFonts w:ascii="Arial" w:hAnsi="Arial" w:cs="Arial"/>
          <w:i/>
          <w:color w:val="000000"/>
          <w:highlight w:val="yellow"/>
          <w:bdr w:val="none" w:sz="0" w:space="0" w:color="auto" w:frame="1"/>
          <w:shd w:val="clear" w:color="auto" w:fill="FFFFFF"/>
          <w:vertAlign w:val="subscript"/>
        </w:rPr>
        <w:t>5</w:t>
      </w:r>
      <w:r w:rsidRPr="00C975B5">
        <w:rPr>
          <w:rFonts w:ascii="Arial" w:hAnsi="Arial" w:cs="Arial"/>
          <w:i/>
          <w:color w:val="000000"/>
          <w:highlight w:val="yellow"/>
          <w:shd w:val="clear" w:color="auto" w:fill="FFFFFF"/>
        </w:rPr>
        <w:t>(CAS number 1314-62-1), acridine orange (AO) (CAS number 10127-02-3), ethidium bromide (EB) (CAS number 1239-45-8),</w:t>
      </w:r>
      <w:r w:rsidRPr="00C975B5">
        <w:rPr>
          <w:rStyle w:val="apple-converted-space"/>
          <w:rFonts w:ascii="Arial" w:hAnsi="Arial" w:cs="Arial"/>
          <w:i/>
          <w:color w:val="000000"/>
          <w:highlight w:val="yellow"/>
          <w:shd w:val="clear" w:color="auto" w:fill="FFFFFF"/>
        </w:rPr>
        <w:t> </w:t>
      </w:r>
      <w:r w:rsidRPr="00C975B5">
        <w:rPr>
          <w:rFonts w:ascii="Arial" w:hAnsi="Arial" w:cs="Arial"/>
          <w:i/>
          <w:color w:val="000000"/>
          <w:highlight w:val="yellow"/>
          <w:shd w:val="clear" w:color="auto" w:fill="FFFFFF"/>
        </w:rPr>
        <w:t>α-tocopherol (α-TOH) (CAS number 10127-02-3), and ascorbic acid (AA) (CAS number 50-81-7).</w:t>
      </w:r>
      <w:r w:rsidRPr="00C975B5">
        <w:rPr>
          <w:rStyle w:val="apple-converted-space"/>
          <w:rFonts w:ascii="Arial" w:hAnsi="Arial" w:cs="Arial"/>
          <w:i/>
          <w:color w:val="000000"/>
          <w:highlight w:val="yellow"/>
          <w:shd w:val="clear" w:color="auto" w:fill="FFFFFF"/>
        </w:rPr>
        <w:t> </w:t>
      </w:r>
    </w:p>
    <w:p w14:paraId="7E2B1841" w14:textId="77777777" w:rsidR="00476654" w:rsidRPr="00C975B5" w:rsidRDefault="00476654" w:rsidP="00476654">
      <w:pPr>
        <w:rPr>
          <w:rFonts w:ascii="Arial" w:hAnsi="Arial" w:cs="Arial"/>
          <w:b/>
        </w:rPr>
      </w:pPr>
      <w:r w:rsidRPr="00C975B5">
        <w:rPr>
          <w:rFonts w:ascii="Arial" w:hAnsi="Arial" w:cs="Arial"/>
          <w:b/>
        </w:rPr>
        <w:t>ChemSource:</w:t>
      </w:r>
      <w:r w:rsidR="00AC6DC8" w:rsidRPr="00C975B5">
        <w:rPr>
          <w:rFonts w:ascii="Arial" w:hAnsi="Arial" w:cs="Arial"/>
          <w:b/>
        </w:rPr>
        <w:t xml:space="preserve">  </w:t>
      </w:r>
      <w:r w:rsidR="00AC6DC8" w:rsidRPr="00C975B5">
        <w:rPr>
          <w:rFonts w:ascii="Arial" w:hAnsi="Arial" w:cs="Arial"/>
        </w:rPr>
        <w:t>The supplier of the test substance.</w:t>
      </w:r>
    </w:p>
    <w:p w14:paraId="564E600C" w14:textId="77777777" w:rsidR="00476654" w:rsidRPr="00C975B5" w:rsidRDefault="00476654" w:rsidP="00476654">
      <w:pPr>
        <w:pStyle w:val="ListParagraph"/>
        <w:numPr>
          <w:ilvl w:val="0"/>
          <w:numId w:val="2"/>
        </w:numPr>
        <w:rPr>
          <w:rFonts w:ascii="Arial" w:hAnsi="Arial" w:cs="Arial"/>
          <w:i/>
        </w:rPr>
      </w:pPr>
      <w:r w:rsidRPr="00C975B5">
        <w:rPr>
          <w:rFonts w:ascii="Arial" w:hAnsi="Arial" w:cs="Arial"/>
          <w:i/>
          <w:color w:val="000000"/>
          <w:shd w:val="clear" w:color="auto" w:fill="FFFFFF"/>
        </w:rPr>
        <w:t xml:space="preserve">Five doses of L-BMAA (supplied by the </w:t>
      </w:r>
      <w:r w:rsidRPr="00C975B5">
        <w:rPr>
          <w:rFonts w:ascii="Arial" w:hAnsi="Arial" w:cs="Arial"/>
          <w:i/>
          <w:color w:val="000000"/>
          <w:highlight w:val="yellow"/>
          <w:shd w:val="clear" w:color="auto" w:fill="FFFFFF"/>
        </w:rPr>
        <w:t>Institute for Ethnomedicine, Jackson Hole, WY, USA</w:t>
      </w:r>
      <w:r w:rsidRPr="00C975B5">
        <w:rPr>
          <w:rFonts w:ascii="Arial" w:hAnsi="Arial" w:cs="Arial"/>
          <w:i/>
          <w:color w:val="000000"/>
          <w:shd w:val="clear" w:color="auto" w:fill="FFFFFF"/>
        </w:rPr>
        <w:t>) were prepared in sterile water and adjusted to pH 6.5 with NaOH [</w:t>
      </w:r>
      <w:hyperlink r:id="rId10" w:anchor="B1" w:history="1">
        <w:r w:rsidRPr="00C975B5">
          <w:rPr>
            <w:rStyle w:val="Hyperlink"/>
            <w:rFonts w:ascii="Arial" w:hAnsi="Arial" w:cs="Arial"/>
            <w:i/>
            <w:color w:val="418B34"/>
            <w:bdr w:val="none" w:sz="0" w:space="0" w:color="auto" w:frame="1"/>
            <w:shd w:val="clear" w:color="auto" w:fill="FFFFFF"/>
          </w:rPr>
          <w:t>1</w:t>
        </w:r>
      </w:hyperlink>
      <w:r w:rsidRPr="00C975B5">
        <w:rPr>
          <w:rFonts w:ascii="Arial" w:hAnsi="Arial" w:cs="Arial"/>
          <w:i/>
          <w:color w:val="000000"/>
          <w:shd w:val="clear" w:color="auto" w:fill="FFFFFF"/>
        </w:rPr>
        <w:t>] prior to IP injection.</w:t>
      </w:r>
    </w:p>
    <w:p w14:paraId="17C79A48" w14:textId="77777777" w:rsidR="00476654" w:rsidRPr="00C975B5" w:rsidRDefault="00476654" w:rsidP="00476654">
      <w:pPr>
        <w:pStyle w:val="ListParagraph"/>
        <w:numPr>
          <w:ilvl w:val="0"/>
          <w:numId w:val="2"/>
        </w:numPr>
        <w:rPr>
          <w:rFonts w:ascii="Arial" w:hAnsi="Arial" w:cs="Arial"/>
          <w:b/>
          <w:i/>
          <w:highlight w:val="yellow"/>
        </w:rPr>
      </w:pPr>
      <w:r w:rsidRPr="00C975B5">
        <w:rPr>
          <w:rFonts w:ascii="Arial" w:hAnsi="Arial" w:cs="Arial"/>
          <w:i/>
          <w:color w:val="000000"/>
          <w:shd w:val="clear" w:color="auto" w:fill="FFFFFF"/>
        </w:rPr>
        <w:t xml:space="preserve">Sodium arsenite (99.6% purity) was acquired </w:t>
      </w:r>
      <w:r w:rsidRPr="00C975B5">
        <w:rPr>
          <w:rFonts w:ascii="Arial" w:hAnsi="Arial" w:cs="Arial"/>
          <w:i/>
          <w:color w:val="000000"/>
          <w:highlight w:val="yellow"/>
          <w:shd w:val="clear" w:color="auto" w:fill="FFFFFF"/>
        </w:rPr>
        <w:t>from J.T. Baker (Phillipsburg, NJ, USA)</w:t>
      </w:r>
    </w:p>
    <w:p w14:paraId="5F76818A" w14:textId="77777777" w:rsidR="00476654" w:rsidRPr="00C975B5" w:rsidRDefault="00476654" w:rsidP="00476654">
      <w:pPr>
        <w:rPr>
          <w:rStyle w:val="apple-converted-space"/>
          <w:rFonts w:ascii="Arial" w:hAnsi="Arial" w:cs="Arial"/>
          <w:b/>
        </w:rPr>
      </w:pPr>
      <w:r w:rsidRPr="00C975B5">
        <w:rPr>
          <w:rStyle w:val="apple-converted-space"/>
          <w:rFonts w:ascii="Arial" w:hAnsi="Arial" w:cs="Arial"/>
          <w:b/>
        </w:rPr>
        <w:t>ChemPurity:</w:t>
      </w:r>
    </w:p>
    <w:p w14:paraId="60546C9D" w14:textId="77777777" w:rsidR="00476654" w:rsidRPr="00C975B5" w:rsidRDefault="00476654" w:rsidP="00476654">
      <w:pPr>
        <w:pStyle w:val="ListParagraph"/>
        <w:numPr>
          <w:ilvl w:val="0"/>
          <w:numId w:val="4"/>
        </w:numPr>
        <w:rPr>
          <w:rFonts w:ascii="Arial" w:hAnsi="Arial" w:cs="Arial"/>
          <w:b/>
          <w:i/>
        </w:rPr>
      </w:pPr>
      <w:r w:rsidRPr="00C975B5">
        <w:rPr>
          <w:rFonts w:ascii="Arial" w:hAnsi="Arial" w:cs="Arial"/>
          <w:i/>
          <w:color w:val="000000"/>
          <w:shd w:val="clear" w:color="auto" w:fill="FFFFFF"/>
        </w:rPr>
        <w:t xml:space="preserve">Sodium arsenite </w:t>
      </w:r>
      <w:r w:rsidRPr="00C975B5">
        <w:rPr>
          <w:rFonts w:ascii="Arial" w:hAnsi="Arial" w:cs="Arial"/>
          <w:i/>
          <w:color w:val="000000"/>
          <w:highlight w:val="yellow"/>
          <w:shd w:val="clear" w:color="auto" w:fill="FFFFFF"/>
        </w:rPr>
        <w:t>(99.6% purity</w:t>
      </w:r>
      <w:r w:rsidRPr="00C975B5">
        <w:rPr>
          <w:rFonts w:ascii="Arial" w:hAnsi="Arial" w:cs="Arial"/>
          <w:i/>
          <w:color w:val="000000"/>
          <w:shd w:val="clear" w:color="auto" w:fill="FFFFFF"/>
        </w:rPr>
        <w:t>) was acquired from J.T. Baker (Phillipsburg, NJ, USA)</w:t>
      </w:r>
    </w:p>
    <w:p w14:paraId="21D7A8F1" w14:textId="77777777" w:rsidR="00476654" w:rsidRPr="00C975B5" w:rsidRDefault="008908DE" w:rsidP="008908DE">
      <w:pPr>
        <w:pStyle w:val="ListParagraph"/>
        <w:numPr>
          <w:ilvl w:val="0"/>
          <w:numId w:val="4"/>
        </w:numPr>
        <w:rPr>
          <w:rFonts w:ascii="Arial" w:hAnsi="Arial" w:cs="Arial"/>
          <w:b/>
          <w:i/>
        </w:rPr>
      </w:pPr>
      <w:r w:rsidRPr="00C975B5">
        <w:rPr>
          <w:rFonts w:ascii="Arial" w:hAnsi="Arial" w:cs="Arial"/>
          <w:i/>
          <w:color w:val="000000"/>
          <w:shd w:val="clear" w:color="auto" w:fill="FFFFFF"/>
        </w:rPr>
        <w:t xml:space="preserve">Synthetic 1,3,7,9-tetramethyluric acid (CAS number 2309-49-1; </w:t>
      </w:r>
      <w:r w:rsidRPr="00C975B5">
        <w:rPr>
          <w:rFonts w:ascii="Arial" w:hAnsi="Arial" w:cs="Arial"/>
          <w:i/>
          <w:color w:val="000000"/>
          <w:highlight w:val="yellow"/>
          <w:shd w:val="clear" w:color="auto" w:fill="FFFFFF"/>
        </w:rPr>
        <w:t>≥98% pure</w:t>
      </w:r>
      <w:r w:rsidRPr="00C975B5">
        <w:rPr>
          <w:rFonts w:ascii="Arial" w:hAnsi="Arial" w:cs="Arial"/>
          <w:i/>
          <w:color w:val="000000"/>
          <w:shd w:val="clear" w:color="auto" w:fill="FFFFFF"/>
        </w:rPr>
        <w:t xml:space="preserve"> as measured by high performance liquid chromatography (HPLC), proton nuclear magnetic resonance, and liquid chromatography-mass spectrometry</w:t>
      </w:r>
    </w:p>
    <w:p w14:paraId="6978DA39" w14:textId="77777777" w:rsidR="008908DE" w:rsidRPr="00C975B5" w:rsidRDefault="008908DE" w:rsidP="008908DE">
      <w:pPr>
        <w:rPr>
          <w:rFonts w:ascii="Arial" w:hAnsi="Arial" w:cs="Arial"/>
        </w:rPr>
      </w:pPr>
      <w:r w:rsidRPr="00C975B5">
        <w:rPr>
          <w:rFonts w:ascii="Arial" w:hAnsi="Arial" w:cs="Arial"/>
          <w:b/>
        </w:rPr>
        <w:t>DoseLevel</w:t>
      </w:r>
      <w:r w:rsidR="00AC6DC8" w:rsidRPr="00C975B5">
        <w:rPr>
          <w:rFonts w:ascii="Arial" w:hAnsi="Arial" w:cs="Arial"/>
          <w:b/>
        </w:rPr>
        <w:t xml:space="preserve">: </w:t>
      </w:r>
      <w:r w:rsidR="00AC6DC8" w:rsidRPr="00C975B5">
        <w:rPr>
          <w:rFonts w:ascii="Arial" w:hAnsi="Arial" w:cs="Arial"/>
        </w:rPr>
        <w:t>Ideally given in mg/kg/day, but may be given simply in mg or mL.</w:t>
      </w:r>
    </w:p>
    <w:p w14:paraId="5C58B125" w14:textId="77777777" w:rsidR="008908DE" w:rsidRPr="00C975B5" w:rsidRDefault="008908DE" w:rsidP="008908DE">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The </w:t>
      </w:r>
      <w:r w:rsidRPr="00C975B5">
        <w:rPr>
          <w:rFonts w:ascii="Arial" w:hAnsi="Arial" w:cs="Arial"/>
          <w:i/>
          <w:color w:val="000000"/>
          <w:highlight w:val="yellow"/>
          <w:shd w:val="clear" w:color="auto" w:fill="FFFFFF"/>
        </w:rPr>
        <w:t>dose levels of theacrine utilized in the study were 375, 300, and 180 mg/kg bw/day</w:t>
      </w:r>
      <w:r w:rsidRPr="00C975B5">
        <w:rPr>
          <w:rFonts w:ascii="Arial" w:hAnsi="Arial" w:cs="Arial"/>
          <w:i/>
          <w:color w:val="000000"/>
          <w:shd w:val="clear" w:color="auto" w:fill="FFFFFF"/>
        </w:rPr>
        <w:t>.</w:t>
      </w:r>
    </w:p>
    <w:p w14:paraId="5190BC9F" w14:textId="77777777" w:rsidR="00466AAC" w:rsidRPr="00C975B5" w:rsidRDefault="00466AAC" w:rsidP="008908DE">
      <w:pPr>
        <w:pStyle w:val="ListParagraph"/>
        <w:numPr>
          <w:ilvl w:val="0"/>
          <w:numId w:val="2"/>
        </w:numPr>
        <w:rPr>
          <w:rFonts w:ascii="Arial" w:hAnsi="Arial" w:cs="Arial"/>
          <w:b/>
          <w:i/>
        </w:rPr>
      </w:pPr>
      <w:r w:rsidRPr="00C975B5">
        <w:rPr>
          <w:rFonts w:ascii="Arial" w:hAnsi="Arial" w:cs="Arial"/>
          <w:i/>
          <w:color w:val="000000"/>
          <w:shd w:val="clear" w:color="auto" w:fill="FFFFFF"/>
        </w:rPr>
        <w:t>Each dose was dissolved in 0.5 mL of sterile H</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 and calculated as follows depending on each mouse weight:</w:t>
      </w:r>
      <w:r w:rsidRPr="00C975B5">
        <w:rPr>
          <w:rStyle w:val="list-label"/>
          <w:rFonts w:ascii="Arial" w:hAnsi="Arial" w:cs="Arial"/>
          <w:i/>
          <w:color w:val="000000"/>
          <w:bdr w:val="none" w:sz="0" w:space="0" w:color="auto" w:frame="1"/>
          <w:shd w:val="clear" w:color="auto" w:fill="FFFFFF"/>
        </w:rPr>
        <w:t> </w:t>
      </w:r>
      <w:r w:rsidRPr="00C975B5">
        <w:rPr>
          <w:rStyle w:val="list-content"/>
          <w:rFonts w:ascii="Arial" w:hAnsi="Arial" w:cs="Arial"/>
          <w:i/>
          <w:color w:val="000000"/>
          <w:highlight w:val="yellow"/>
          <w:bdr w:val="none" w:sz="0" w:space="0" w:color="auto" w:frame="1"/>
          <w:shd w:val="clear" w:color="auto" w:fill="FFFFFF"/>
        </w:rPr>
        <w:t>Dose (mg/g BW) × mouse weight (15–20 g) =</w:t>
      </w:r>
      <w:r w:rsidRPr="00C975B5">
        <w:rPr>
          <w:rStyle w:val="apple-converted-space"/>
          <w:rFonts w:ascii="Arial" w:hAnsi="Arial" w:cs="Arial"/>
          <w:i/>
          <w:color w:val="000000"/>
          <w:highlight w:val="yellow"/>
          <w:bdr w:val="none" w:sz="0" w:space="0" w:color="auto" w:frame="1"/>
          <w:shd w:val="clear" w:color="auto" w:fill="FFFFFF"/>
        </w:rPr>
        <w:t> Y </w:t>
      </w:r>
      <w:r w:rsidRPr="00C975B5">
        <w:rPr>
          <w:rStyle w:val="list-content"/>
          <w:rFonts w:ascii="Arial" w:hAnsi="Arial" w:cs="Arial"/>
          <w:i/>
          <w:color w:val="000000"/>
          <w:highlight w:val="yellow"/>
          <w:bdr w:val="none" w:sz="0" w:space="0" w:color="auto" w:frame="1"/>
          <w:shd w:val="clear" w:color="auto" w:fill="FFFFFF"/>
        </w:rPr>
        <w:t>mg/mouse (L-BMAA/mouse),</w:t>
      </w:r>
      <w:r w:rsidRPr="00C975B5">
        <w:rPr>
          <w:rStyle w:val="list-content"/>
          <w:rFonts w:ascii="Arial" w:hAnsi="Arial" w:cs="Arial"/>
          <w:i/>
          <w:color w:val="000000"/>
          <w:bdr w:val="none" w:sz="0" w:space="0" w:color="auto" w:frame="1"/>
          <w:shd w:val="clear" w:color="auto" w:fill="FFFFFF"/>
        </w:rPr>
        <w:t xml:space="preserve"> for example, Group E Dose (3 mg/g BW) × 18 g = 54 mg/0.5 mL.</w:t>
      </w:r>
    </w:p>
    <w:p w14:paraId="38A0F3FB" w14:textId="716C989F" w:rsidR="008908DE" w:rsidRPr="00561EB5" w:rsidDel="00B5654F" w:rsidRDefault="008908DE" w:rsidP="008908DE">
      <w:pPr>
        <w:rPr>
          <w:del w:id="258" w:author="Rex Dwyer" w:date="2016-10-03T09:40:00Z"/>
          <w:rFonts w:ascii="Arial" w:hAnsi="Arial" w:cs="Arial"/>
          <w:strike/>
          <w:rPrChange w:id="259" w:author="Brian Howard" w:date="2016-09-28T14:14:00Z">
            <w:rPr>
              <w:del w:id="260" w:author="Rex Dwyer" w:date="2016-10-03T09:40:00Z"/>
              <w:rFonts w:ascii="Arial" w:hAnsi="Arial" w:cs="Arial"/>
            </w:rPr>
          </w:rPrChange>
        </w:rPr>
      </w:pPr>
      <w:del w:id="261" w:author="Rex Dwyer" w:date="2016-10-03T09:40:00Z">
        <w:r w:rsidRPr="00561EB5" w:rsidDel="00B5654F">
          <w:rPr>
            <w:rFonts w:ascii="Arial" w:hAnsi="Arial" w:cs="Arial"/>
            <w:b/>
            <w:strike/>
            <w:rPrChange w:id="262" w:author="Brian Howard" w:date="2016-09-28T14:14:00Z">
              <w:rPr>
                <w:rFonts w:ascii="Arial" w:hAnsi="Arial" w:cs="Arial"/>
                <w:b/>
              </w:rPr>
            </w:rPrChange>
          </w:rPr>
          <w:delText xml:space="preserve">DoseVerification: </w:delText>
        </w:r>
        <w:r w:rsidRPr="00561EB5" w:rsidDel="00B5654F">
          <w:rPr>
            <w:rFonts w:ascii="Arial" w:hAnsi="Arial" w:cs="Arial"/>
            <w:strike/>
            <w:rPrChange w:id="263" w:author="Brian Howard" w:date="2016-09-28T14:14:00Z">
              <w:rPr>
                <w:rFonts w:ascii="Arial" w:hAnsi="Arial" w:cs="Arial"/>
              </w:rPr>
            </w:rPrChange>
          </w:rPr>
          <w:delText>Other dose-related details, such as whether administered dose level was verified by measurement, information on inter</w:delText>
        </w:r>
        <w:r w:rsidR="00AC6DC8" w:rsidRPr="00561EB5" w:rsidDel="00B5654F">
          <w:rPr>
            <w:rFonts w:ascii="Arial" w:hAnsi="Arial" w:cs="Arial"/>
            <w:strike/>
            <w:rPrChange w:id="264" w:author="Brian Howard" w:date="2016-09-28T14:14:00Z">
              <w:rPr>
                <w:rFonts w:ascii="Arial" w:hAnsi="Arial" w:cs="Arial"/>
              </w:rPr>
            </w:rPrChange>
          </w:rPr>
          <w:delText>nal dosimetry.  E.g., sometimes blo</w:delText>
        </w:r>
        <w:r w:rsidR="003F098D" w:rsidRPr="00561EB5" w:rsidDel="00B5654F">
          <w:rPr>
            <w:rFonts w:ascii="Arial" w:hAnsi="Arial" w:cs="Arial"/>
            <w:strike/>
            <w:rPrChange w:id="265" w:author="Brian Howard" w:date="2016-09-28T14:14:00Z">
              <w:rPr>
                <w:rFonts w:ascii="Arial" w:hAnsi="Arial" w:cs="Arial"/>
              </w:rPr>
            </w:rPrChange>
          </w:rPr>
          <w:delText>o</w:delText>
        </w:r>
        <w:r w:rsidR="00AC6DC8" w:rsidRPr="00561EB5" w:rsidDel="00B5654F">
          <w:rPr>
            <w:rFonts w:ascii="Arial" w:hAnsi="Arial" w:cs="Arial"/>
            <w:strike/>
            <w:rPrChange w:id="266" w:author="Brian Howard" w:date="2016-09-28T14:14:00Z">
              <w:rPr>
                <w:rFonts w:ascii="Arial" w:hAnsi="Arial" w:cs="Arial"/>
              </w:rPr>
            </w:rPrChange>
          </w:rPr>
          <w:delText xml:space="preserve">d is drawn </w:delText>
        </w:r>
        <w:r w:rsidR="003F098D" w:rsidRPr="00561EB5" w:rsidDel="00B5654F">
          <w:rPr>
            <w:rFonts w:ascii="Arial" w:hAnsi="Arial" w:cs="Arial"/>
            <w:strike/>
            <w:rPrChange w:id="267" w:author="Brian Howard" w:date="2016-09-28T14:14:00Z">
              <w:rPr>
                <w:rFonts w:ascii="Arial" w:hAnsi="Arial" w:cs="Arial"/>
              </w:rPr>
            </w:rPrChange>
          </w:rPr>
          <w:delText>a</w:delText>
        </w:r>
        <w:r w:rsidR="00AC6DC8" w:rsidRPr="00561EB5" w:rsidDel="00B5654F">
          <w:rPr>
            <w:rFonts w:ascii="Arial" w:hAnsi="Arial" w:cs="Arial"/>
            <w:strike/>
            <w:rPrChange w:id="268" w:author="Brian Howard" w:date="2016-09-28T14:14:00Z">
              <w:rPr>
                <w:rFonts w:ascii="Arial" w:hAnsi="Arial" w:cs="Arial"/>
              </w:rPr>
            </w:rPrChange>
          </w:rPr>
          <w:delText>nd a level is verified.</w:delText>
        </w:r>
      </w:del>
    </w:p>
    <w:p w14:paraId="11BCC452" w14:textId="11209753" w:rsidR="003F098D" w:rsidRPr="00561EB5" w:rsidDel="00B5654F" w:rsidRDefault="003F098D" w:rsidP="003F098D">
      <w:pPr>
        <w:pStyle w:val="ListParagraph"/>
        <w:numPr>
          <w:ilvl w:val="0"/>
          <w:numId w:val="8"/>
        </w:numPr>
        <w:rPr>
          <w:del w:id="269" w:author="Rex Dwyer" w:date="2016-10-03T09:40:00Z"/>
          <w:rFonts w:ascii="Arial" w:hAnsi="Arial" w:cs="Arial"/>
          <w:strike/>
          <w:rPrChange w:id="270" w:author="Brian Howard" w:date="2016-09-28T14:14:00Z">
            <w:rPr>
              <w:del w:id="271" w:author="Rex Dwyer" w:date="2016-10-03T09:40:00Z"/>
              <w:rFonts w:ascii="Arial" w:hAnsi="Arial" w:cs="Arial"/>
            </w:rPr>
          </w:rPrChange>
        </w:rPr>
      </w:pPr>
      <w:del w:id="272" w:author="Rex Dwyer" w:date="2016-10-03T09:40:00Z">
        <w:r w:rsidRPr="00561EB5" w:rsidDel="00B5654F">
          <w:rPr>
            <w:rFonts w:ascii="Arial" w:hAnsi="Arial" w:cs="Arial"/>
            <w:strike/>
            <w:rPrChange w:id="273" w:author="Brian Howard" w:date="2016-09-28T14:14:00Z">
              <w:rPr>
                <w:rFonts w:ascii="Arial" w:hAnsi="Arial" w:cs="Arial"/>
              </w:rPr>
            </w:rPrChange>
          </w:rPr>
          <w:delText>???</w:delText>
        </w:r>
      </w:del>
    </w:p>
    <w:p w14:paraId="11C432FE" w14:textId="75CBF311" w:rsidR="008908DE" w:rsidRPr="00C975B5" w:rsidRDefault="008908DE" w:rsidP="008908DE">
      <w:pPr>
        <w:rPr>
          <w:rFonts w:ascii="Arial" w:hAnsi="Arial" w:cs="Arial"/>
        </w:rPr>
      </w:pPr>
      <w:r w:rsidRPr="00C975B5">
        <w:rPr>
          <w:rFonts w:ascii="Arial" w:hAnsi="Arial" w:cs="Arial"/>
          <w:b/>
        </w:rPr>
        <w:t>V</w:t>
      </w:r>
      <w:ins w:id="274" w:author="Rex Dwyer" w:date="2016-10-03T09:41:00Z">
        <w:r w:rsidR="00B5654F">
          <w:rPr>
            <w:rFonts w:ascii="Arial" w:hAnsi="Arial" w:cs="Arial"/>
            <w:b/>
          </w:rPr>
          <w:t>e</w:t>
        </w:r>
      </w:ins>
      <w:del w:id="275" w:author="Rex Dwyer" w:date="2016-10-03T09:41:00Z">
        <w:r w:rsidRPr="00C975B5" w:rsidDel="00B5654F">
          <w:rPr>
            <w:rFonts w:ascii="Arial" w:hAnsi="Arial" w:cs="Arial"/>
            <w:b/>
          </w:rPr>
          <w:delText>e</w:delText>
        </w:r>
      </w:del>
      <w:r w:rsidRPr="00C975B5">
        <w:rPr>
          <w:rFonts w:ascii="Arial" w:hAnsi="Arial" w:cs="Arial"/>
          <w:b/>
        </w:rPr>
        <w:t>hicle</w:t>
      </w:r>
      <w:r w:rsidR="003F098D" w:rsidRPr="00C975B5">
        <w:rPr>
          <w:rFonts w:ascii="Arial" w:hAnsi="Arial" w:cs="Arial"/>
          <w:b/>
        </w:rPr>
        <w:t xml:space="preserve">:  </w:t>
      </w:r>
      <w:r w:rsidR="003F098D" w:rsidRPr="00C975B5">
        <w:rPr>
          <w:rFonts w:ascii="Arial" w:hAnsi="Arial" w:cs="Arial"/>
        </w:rPr>
        <w:t>This is the substance in which the test substance is dissolved or mixed for administration.</w:t>
      </w:r>
    </w:p>
    <w:p w14:paraId="2EE4EC67" w14:textId="77777777" w:rsidR="008908DE" w:rsidRPr="00C975B5" w:rsidRDefault="008908DE" w:rsidP="008908DE">
      <w:pPr>
        <w:pStyle w:val="ListParagraph"/>
        <w:numPr>
          <w:ilvl w:val="0"/>
          <w:numId w:val="2"/>
        </w:numPr>
        <w:rPr>
          <w:rStyle w:val="apple-converted-space"/>
          <w:rFonts w:ascii="Arial" w:hAnsi="Arial" w:cs="Arial"/>
          <w:i/>
        </w:rPr>
      </w:pPr>
      <w:r w:rsidRPr="00C975B5">
        <w:rPr>
          <w:rFonts w:ascii="Arial" w:hAnsi="Arial" w:cs="Arial"/>
          <w:i/>
          <w:color w:val="000000"/>
          <w:shd w:val="clear" w:color="auto" w:fill="FFFFFF"/>
        </w:rPr>
        <w:t xml:space="preserve">The test article doses were prepared by suspending theacrine in </w:t>
      </w:r>
      <w:r w:rsidRPr="00C975B5">
        <w:rPr>
          <w:rFonts w:ascii="Arial" w:hAnsi="Arial" w:cs="Arial"/>
          <w:i/>
          <w:color w:val="000000"/>
          <w:highlight w:val="yellow"/>
          <w:shd w:val="clear" w:color="auto" w:fill="FFFFFF"/>
        </w:rPr>
        <w:t>1% aqueous methylcellulose</w:t>
      </w:r>
      <w:r w:rsidRPr="00C975B5">
        <w:rPr>
          <w:rFonts w:ascii="Arial" w:hAnsi="Arial" w:cs="Arial"/>
          <w:i/>
          <w:color w:val="000000"/>
          <w:shd w:val="clear" w:color="auto" w:fill="FFFFFF"/>
        </w:rPr>
        <w:t xml:space="preserve"> to achieve concentrations of 18, 30, and 37.5 mg/mL in order to provide a constant dosing volume of 10 mL/kg bw.</w:t>
      </w:r>
      <w:r w:rsidRPr="00C975B5">
        <w:rPr>
          <w:rStyle w:val="apple-converted-space"/>
          <w:rFonts w:ascii="Arial" w:hAnsi="Arial" w:cs="Arial"/>
          <w:i/>
          <w:color w:val="000000"/>
          <w:shd w:val="clear" w:color="auto" w:fill="FFFFFF"/>
        </w:rPr>
        <w:t> </w:t>
      </w:r>
    </w:p>
    <w:p w14:paraId="1F4DF2C1" w14:textId="77777777" w:rsidR="008908DE" w:rsidRPr="00C975B5" w:rsidRDefault="008908DE" w:rsidP="008908DE">
      <w:pPr>
        <w:pStyle w:val="ListParagraph"/>
        <w:numPr>
          <w:ilvl w:val="0"/>
          <w:numId w:val="2"/>
        </w:numPr>
        <w:rPr>
          <w:rFonts w:ascii="Arial" w:hAnsi="Arial" w:cs="Arial"/>
          <w:i/>
        </w:rPr>
      </w:pPr>
      <w:r w:rsidRPr="00C975B5">
        <w:rPr>
          <w:rFonts w:ascii="Arial" w:hAnsi="Arial" w:cs="Arial"/>
          <w:i/>
          <w:color w:val="000000"/>
          <w:shd w:val="clear" w:color="auto" w:fill="FFFFFF"/>
        </w:rPr>
        <w:t xml:space="preserve">Five doses of L-BMAA (supplied by the Institute for Ethnomedicine, Jackson Hole, WY, USA) were prepared in </w:t>
      </w:r>
      <w:r w:rsidRPr="00C975B5">
        <w:rPr>
          <w:rFonts w:ascii="Arial" w:hAnsi="Arial" w:cs="Arial"/>
          <w:i/>
          <w:color w:val="000000"/>
          <w:highlight w:val="yellow"/>
          <w:shd w:val="clear" w:color="auto" w:fill="FFFFFF"/>
        </w:rPr>
        <w:t>sterile water and adjusted to pH 6.5 with NaOH</w:t>
      </w:r>
      <w:r w:rsidRPr="00C975B5">
        <w:rPr>
          <w:rFonts w:ascii="Arial" w:hAnsi="Arial" w:cs="Arial"/>
          <w:i/>
          <w:color w:val="000000"/>
          <w:shd w:val="clear" w:color="auto" w:fill="FFFFFF"/>
        </w:rPr>
        <w:t xml:space="preserve"> [</w:t>
      </w:r>
      <w:hyperlink r:id="rId11" w:anchor="B1" w:history="1">
        <w:r w:rsidRPr="00C975B5">
          <w:rPr>
            <w:rStyle w:val="Hyperlink"/>
            <w:rFonts w:ascii="Arial" w:hAnsi="Arial" w:cs="Arial"/>
            <w:i/>
            <w:color w:val="418B34"/>
            <w:bdr w:val="none" w:sz="0" w:space="0" w:color="auto" w:frame="1"/>
            <w:shd w:val="clear" w:color="auto" w:fill="FFFFFF"/>
          </w:rPr>
          <w:t>1</w:t>
        </w:r>
      </w:hyperlink>
      <w:r w:rsidRPr="00C975B5">
        <w:rPr>
          <w:rFonts w:ascii="Arial" w:hAnsi="Arial" w:cs="Arial"/>
          <w:i/>
          <w:color w:val="000000"/>
          <w:shd w:val="clear" w:color="auto" w:fill="FFFFFF"/>
        </w:rPr>
        <w:t>] prior to IP injection.</w:t>
      </w:r>
    </w:p>
    <w:p w14:paraId="0C668698" w14:textId="77777777" w:rsidR="009137E3" w:rsidRPr="00C975B5" w:rsidRDefault="009137E3" w:rsidP="008908DE">
      <w:pPr>
        <w:pStyle w:val="ListParagraph"/>
        <w:numPr>
          <w:ilvl w:val="0"/>
          <w:numId w:val="2"/>
        </w:numPr>
        <w:rPr>
          <w:rFonts w:ascii="Arial" w:hAnsi="Arial" w:cs="Arial"/>
          <w:i/>
        </w:rPr>
      </w:pPr>
      <w:r w:rsidRPr="00C975B5">
        <w:rPr>
          <w:rFonts w:ascii="Arial" w:hAnsi="Arial" w:cs="Arial"/>
          <w:i/>
          <w:color w:val="000000"/>
          <w:shd w:val="clear" w:color="auto" w:fill="FFFFFF"/>
        </w:rPr>
        <w:t xml:space="preserve">The </w:t>
      </w:r>
      <w:r w:rsidRPr="00C975B5">
        <w:rPr>
          <w:rFonts w:ascii="Arial" w:hAnsi="Arial" w:cs="Arial"/>
          <w:i/>
          <w:color w:val="000000"/>
          <w:highlight w:val="yellow"/>
          <w:shd w:val="clear" w:color="auto" w:fill="FFFFFF"/>
        </w:rPr>
        <w:t>corn oil (delivery vehicle for fat-soluble compounds</w:t>
      </w:r>
      <w:r w:rsidRPr="00C975B5">
        <w:rPr>
          <w:rFonts w:ascii="Arial" w:hAnsi="Arial" w:cs="Arial"/>
          <w:i/>
          <w:color w:val="000000"/>
          <w:shd w:val="clear" w:color="auto" w:fill="FFFFFF"/>
        </w:rPr>
        <w:t>) also was obtained from Sigma Chemicals Co. (CAS number 8001-30-7).</w:t>
      </w:r>
    </w:p>
    <w:p w14:paraId="54463CB3" w14:textId="77777777" w:rsidR="009137E3" w:rsidRPr="00C975B5" w:rsidRDefault="009137E3" w:rsidP="008908DE">
      <w:pPr>
        <w:pStyle w:val="ListParagraph"/>
        <w:numPr>
          <w:ilvl w:val="0"/>
          <w:numId w:val="2"/>
        </w:numPr>
        <w:rPr>
          <w:rStyle w:val="apple-converted-space"/>
          <w:rFonts w:ascii="Arial" w:hAnsi="Arial" w:cs="Arial"/>
          <w:i/>
        </w:rPr>
      </w:pPr>
      <w:r w:rsidRPr="00C975B5">
        <w:rPr>
          <w:rFonts w:ascii="Arial" w:hAnsi="Arial" w:cs="Arial"/>
          <w:i/>
          <w:color w:val="000000"/>
          <w:shd w:val="clear" w:color="auto" w:fill="FFFFFF"/>
        </w:rPr>
        <w:t xml:space="preserve">Groups of five Hsd:ICR mice were treated with the following: (a) </w:t>
      </w:r>
      <w:r w:rsidRPr="00C975B5">
        <w:rPr>
          <w:rFonts w:ascii="Arial" w:hAnsi="Arial" w:cs="Arial"/>
          <w:i/>
          <w:color w:val="000000"/>
          <w:highlight w:val="yellow"/>
          <w:shd w:val="clear" w:color="auto" w:fill="FFFFFF"/>
        </w:rPr>
        <w:t>vehicle, distilled water; (b) vehicle, corn oil</w:t>
      </w:r>
      <w:r w:rsidRPr="00C975B5">
        <w:rPr>
          <w:rFonts w:ascii="Arial" w:hAnsi="Arial" w:cs="Arial"/>
          <w:i/>
          <w:color w:val="000000"/>
          <w:shd w:val="clear" w:color="auto" w:fill="FFFFFF"/>
        </w:rPr>
        <w:t>; (c) AA, 100 mg/kg intraperitoneally (ip); (d)</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α-TOH, 20 mg/kg by gavage; (e)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 40 mg/kg by ip injection; (f) AA +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 and (g)</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α-TOH +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w:t>
      </w:r>
      <w:r w:rsidRPr="00C975B5">
        <w:rPr>
          <w:rStyle w:val="apple-converted-space"/>
          <w:rFonts w:ascii="Arial" w:hAnsi="Arial" w:cs="Arial"/>
          <w:i/>
          <w:color w:val="000000"/>
          <w:shd w:val="clear" w:color="auto" w:fill="FFFFFF"/>
        </w:rPr>
        <w:t> </w:t>
      </w:r>
    </w:p>
    <w:p w14:paraId="259383CF" w14:textId="77777777" w:rsidR="008908DE" w:rsidRPr="00C975B5" w:rsidRDefault="008908DE" w:rsidP="008908DE">
      <w:pPr>
        <w:rPr>
          <w:rFonts w:ascii="Arial" w:hAnsi="Arial" w:cs="Arial"/>
          <w:b/>
          <w:vertAlign w:val="subscript"/>
        </w:rPr>
      </w:pPr>
    </w:p>
    <w:p w14:paraId="27345B71" w14:textId="77777777" w:rsidR="008908DE" w:rsidRPr="00C975B5" w:rsidRDefault="008908DE" w:rsidP="008908DE">
      <w:pPr>
        <w:rPr>
          <w:rFonts w:ascii="Arial" w:hAnsi="Arial" w:cs="Arial"/>
        </w:rPr>
      </w:pPr>
      <w:r w:rsidRPr="00C975B5">
        <w:rPr>
          <w:rFonts w:ascii="Arial" w:hAnsi="Arial" w:cs="Arial"/>
          <w:b/>
        </w:rPr>
        <w:t>Route</w:t>
      </w:r>
      <w:del w:id="276" w:author="Rex Dwyer" w:date="2016-10-03T10:22:00Z">
        <w:r w:rsidRPr="00C975B5" w:rsidDel="00C37288">
          <w:rPr>
            <w:rFonts w:ascii="Arial" w:hAnsi="Arial" w:cs="Arial"/>
            <w:b/>
          </w:rPr>
          <w:delText>Admin</w:delText>
        </w:r>
      </w:del>
      <w:r w:rsidRPr="00C975B5">
        <w:rPr>
          <w:rFonts w:ascii="Arial" w:hAnsi="Arial" w:cs="Arial"/>
          <w:b/>
        </w:rPr>
        <w:t xml:space="preserve">: </w:t>
      </w:r>
      <w:r w:rsidRPr="00C975B5">
        <w:rPr>
          <w:rFonts w:ascii="Arial" w:hAnsi="Arial" w:cs="Arial"/>
        </w:rPr>
        <w:t>Route of administration: gavage, IV, intratracheal, sub-q, etc.</w:t>
      </w:r>
    </w:p>
    <w:p w14:paraId="1EA4BD38" w14:textId="77777777" w:rsidR="008908DE" w:rsidRPr="00C975B5" w:rsidRDefault="008908DE" w:rsidP="008908DE">
      <w:pPr>
        <w:pStyle w:val="ListParagraph"/>
        <w:numPr>
          <w:ilvl w:val="0"/>
          <w:numId w:val="2"/>
        </w:numPr>
        <w:rPr>
          <w:rFonts w:ascii="Arial" w:hAnsi="Arial" w:cs="Arial"/>
          <w:i/>
          <w:highlight w:val="yellow"/>
        </w:rPr>
      </w:pPr>
      <w:r w:rsidRPr="00C975B5">
        <w:rPr>
          <w:rFonts w:ascii="Arial" w:hAnsi="Arial" w:cs="Arial"/>
          <w:i/>
          <w:color w:val="000000"/>
          <w:shd w:val="clear" w:color="auto" w:fill="FFFFFF"/>
        </w:rPr>
        <w:t>Five doses of L-BMAA (supplied by the Institute for Ethnomedicine, Jackson Hole, WY, USA) were prepared in sterile water and adjusted to pH 6.5 with NaOH [</w:t>
      </w:r>
      <w:hyperlink r:id="rId12" w:anchor="B1" w:history="1">
        <w:r w:rsidRPr="00C975B5">
          <w:rPr>
            <w:rStyle w:val="Hyperlink"/>
            <w:rFonts w:ascii="Arial" w:hAnsi="Arial" w:cs="Arial"/>
            <w:i/>
            <w:color w:val="418B34"/>
            <w:bdr w:val="none" w:sz="0" w:space="0" w:color="auto" w:frame="1"/>
            <w:shd w:val="clear" w:color="auto" w:fill="FFFFFF"/>
          </w:rPr>
          <w:t>1</w:t>
        </w:r>
      </w:hyperlink>
      <w:r w:rsidRPr="00C975B5">
        <w:rPr>
          <w:rFonts w:ascii="Arial" w:hAnsi="Arial" w:cs="Arial"/>
          <w:i/>
          <w:color w:val="000000"/>
          <w:shd w:val="clear" w:color="auto" w:fill="FFFFFF"/>
        </w:rPr>
        <w:t xml:space="preserve">] prior to </w:t>
      </w:r>
      <w:r w:rsidRPr="00C975B5">
        <w:rPr>
          <w:rFonts w:ascii="Arial" w:hAnsi="Arial" w:cs="Arial"/>
          <w:i/>
          <w:color w:val="000000"/>
          <w:highlight w:val="yellow"/>
          <w:shd w:val="clear" w:color="auto" w:fill="FFFFFF"/>
        </w:rPr>
        <w:t>IP injection.</w:t>
      </w:r>
    </w:p>
    <w:p w14:paraId="30FBC58B" w14:textId="77777777" w:rsidR="008908DE" w:rsidRPr="00C975B5" w:rsidRDefault="009137E3" w:rsidP="008908DE">
      <w:pPr>
        <w:pStyle w:val="ListParagraph"/>
        <w:numPr>
          <w:ilvl w:val="0"/>
          <w:numId w:val="2"/>
        </w:numPr>
        <w:rPr>
          <w:rStyle w:val="apple-converted-space"/>
          <w:rFonts w:ascii="Arial" w:hAnsi="Arial" w:cs="Arial"/>
          <w:i/>
        </w:rPr>
      </w:pPr>
      <w:r w:rsidRPr="00C975B5">
        <w:rPr>
          <w:rFonts w:ascii="Arial" w:hAnsi="Arial" w:cs="Arial"/>
          <w:i/>
          <w:color w:val="000000"/>
          <w:shd w:val="clear" w:color="auto" w:fill="FFFFFF"/>
        </w:rPr>
        <w:t xml:space="preserve">Groups of five Hsd:ICR mice were treated with the following: (a) vehicle, distilled water; (b) vehicle, corn oil; (c) AA, 100 mg/kg </w:t>
      </w:r>
      <w:r w:rsidRPr="00C975B5">
        <w:rPr>
          <w:rFonts w:ascii="Arial" w:hAnsi="Arial" w:cs="Arial"/>
          <w:i/>
          <w:color w:val="000000"/>
          <w:highlight w:val="yellow"/>
          <w:shd w:val="clear" w:color="auto" w:fill="FFFFFF"/>
        </w:rPr>
        <w:t>intraperitoneally (ip);</w:t>
      </w:r>
      <w:r w:rsidRPr="00C975B5">
        <w:rPr>
          <w:rFonts w:ascii="Arial" w:hAnsi="Arial" w:cs="Arial"/>
          <w:i/>
          <w:color w:val="000000"/>
          <w:shd w:val="clear" w:color="auto" w:fill="FFFFFF"/>
        </w:rPr>
        <w:t xml:space="preserve"> (d)</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 xml:space="preserve">α-TOH, 20 mg/kg by </w:t>
      </w:r>
      <w:r w:rsidRPr="00C975B5">
        <w:rPr>
          <w:rFonts w:ascii="Arial" w:hAnsi="Arial" w:cs="Arial"/>
          <w:i/>
          <w:color w:val="000000"/>
          <w:highlight w:val="yellow"/>
          <w:shd w:val="clear" w:color="auto" w:fill="FFFFFF"/>
        </w:rPr>
        <w:t>gavage</w:t>
      </w:r>
      <w:r w:rsidRPr="00C975B5">
        <w:rPr>
          <w:rFonts w:ascii="Arial" w:hAnsi="Arial" w:cs="Arial"/>
          <w:i/>
          <w:color w:val="000000"/>
          <w:shd w:val="clear" w:color="auto" w:fill="FFFFFF"/>
        </w:rPr>
        <w:t>; (e)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 xml:space="preserve">, 40 mg/kg </w:t>
      </w:r>
      <w:r w:rsidRPr="00C975B5">
        <w:rPr>
          <w:rFonts w:ascii="Arial" w:hAnsi="Arial" w:cs="Arial"/>
          <w:i/>
          <w:color w:val="000000"/>
          <w:highlight w:val="yellow"/>
          <w:shd w:val="clear" w:color="auto" w:fill="FFFFFF"/>
        </w:rPr>
        <w:t>by ip injection</w:t>
      </w:r>
      <w:r w:rsidRPr="00C975B5">
        <w:rPr>
          <w:rFonts w:ascii="Arial" w:hAnsi="Arial" w:cs="Arial"/>
          <w:i/>
          <w:color w:val="000000"/>
          <w:shd w:val="clear" w:color="auto" w:fill="FFFFFF"/>
        </w:rPr>
        <w:t>; (f) AA +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 and (g)</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α-TOH + V</w:t>
      </w:r>
      <w:r w:rsidRPr="00C975B5">
        <w:rPr>
          <w:rFonts w:ascii="Arial" w:hAnsi="Arial" w:cs="Arial"/>
          <w:i/>
          <w:color w:val="000000"/>
          <w:bdr w:val="none" w:sz="0" w:space="0" w:color="auto" w:frame="1"/>
          <w:shd w:val="clear" w:color="auto" w:fill="FFFFFF"/>
          <w:vertAlign w:val="subscript"/>
        </w:rPr>
        <w:t>2</w:t>
      </w:r>
      <w:r w:rsidRPr="00C975B5">
        <w:rPr>
          <w:rFonts w:ascii="Arial" w:hAnsi="Arial" w:cs="Arial"/>
          <w:i/>
          <w:color w:val="000000"/>
          <w:shd w:val="clear" w:color="auto" w:fill="FFFFFF"/>
        </w:rPr>
        <w:t>O</w:t>
      </w:r>
      <w:r w:rsidRPr="00C975B5">
        <w:rPr>
          <w:rFonts w:ascii="Arial" w:hAnsi="Arial" w:cs="Arial"/>
          <w:i/>
          <w:color w:val="000000"/>
          <w:bdr w:val="none" w:sz="0" w:space="0" w:color="auto" w:frame="1"/>
          <w:shd w:val="clear" w:color="auto" w:fill="FFFFFF"/>
          <w:vertAlign w:val="subscript"/>
        </w:rPr>
        <w:t>5</w:t>
      </w:r>
      <w:r w:rsidRPr="00C975B5">
        <w:rPr>
          <w:rFonts w:ascii="Arial" w:hAnsi="Arial" w:cs="Arial"/>
          <w:i/>
          <w:color w:val="000000"/>
          <w:shd w:val="clear" w:color="auto" w:fill="FFFFFF"/>
        </w:rPr>
        <w:t>.</w:t>
      </w:r>
      <w:r w:rsidRPr="00C975B5">
        <w:rPr>
          <w:rStyle w:val="apple-converted-space"/>
          <w:rFonts w:ascii="Arial" w:hAnsi="Arial" w:cs="Arial"/>
          <w:i/>
          <w:color w:val="000000"/>
          <w:shd w:val="clear" w:color="auto" w:fill="FFFFFF"/>
        </w:rPr>
        <w:t> </w:t>
      </w:r>
    </w:p>
    <w:p w14:paraId="45D621D0" w14:textId="77777777" w:rsidR="00540196" w:rsidRPr="00C975B5" w:rsidRDefault="00540196" w:rsidP="008908DE">
      <w:pPr>
        <w:pStyle w:val="ListParagraph"/>
        <w:numPr>
          <w:ilvl w:val="0"/>
          <w:numId w:val="2"/>
        </w:numPr>
        <w:rPr>
          <w:rFonts w:ascii="Arial" w:hAnsi="Arial" w:cs="Arial"/>
          <w:i/>
        </w:rPr>
      </w:pPr>
      <w:r w:rsidRPr="00C975B5">
        <w:rPr>
          <w:rFonts w:ascii="Arial" w:hAnsi="Arial" w:cs="Arial"/>
          <w:i/>
          <w:color w:val="000000"/>
          <w:shd w:val="clear" w:color="auto" w:fill="FFFFFF"/>
        </w:rPr>
        <w:t xml:space="preserve">On the sixth day, animals received a </w:t>
      </w:r>
      <w:r w:rsidRPr="00C975B5">
        <w:rPr>
          <w:rFonts w:ascii="Arial" w:hAnsi="Arial" w:cs="Arial"/>
          <w:i/>
          <w:color w:val="000000"/>
          <w:highlight w:val="yellow"/>
          <w:shd w:val="clear" w:color="auto" w:fill="FFFFFF"/>
        </w:rPr>
        <w:t>subcutaneous injection</w:t>
      </w:r>
      <w:r w:rsidRPr="00C975B5">
        <w:rPr>
          <w:rFonts w:ascii="Arial" w:hAnsi="Arial" w:cs="Arial"/>
          <w:i/>
          <w:color w:val="000000"/>
          <w:shd w:val="clear" w:color="auto" w:fill="FFFFFF"/>
        </w:rPr>
        <w:t xml:space="preserve"> of sterile carrageenan solution (1%; 1 mL).</w:t>
      </w:r>
      <w:r w:rsidRPr="00C975B5">
        <w:rPr>
          <w:rStyle w:val="apple-converted-space"/>
          <w:rFonts w:ascii="Arial" w:hAnsi="Arial" w:cs="Arial"/>
          <w:i/>
          <w:color w:val="000000"/>
          <w:shd w:val="clear" w:color="auto" w:fill="FFFFFF"/>
        </w:rPr>
        <w:t> </w:t>
      </w:r>
    </w:p>
    <w:p w14:paraId="42DC0ADE" w14:textId="77777777" w:rsidR="00476654" w:rsidRPr="00C975B5" w:rsidRDefault="00476654" w:rsidP="00476654">
      <w:pPr>
        <w:rPr>
          <w:rStyle w:val="apple-converted-space"/>
          <w:rFonts w:ascii="Arial" w:hAnsi="Arial" w:cs="Arial"/>
        </w:rPr>
      </w:pPr>
    </w:p>
    <w:p w14:paraId="0E99CC7B" w14:textId="77777777" w:rsidR="008908DE" w:rsidRPr="00C975B5" w:rsidRDefault="008908DE" w:rsidP="008908DE">
      <w:pPr>
        <w:rPr>
          <w:rFonts w:ascii="Arial" w:hAnsi="Arial" w:cs="Arial"/>
          <w:b/>
        </w:rPr>
      </w:pPr>
      <w:r w:rsidRPr="00C975B5">
        <w:rPr>
          <w:rFonts w:ascii="Arial" w:hAnsi="Arial" w:cs="Arial"/>
          <w:b/>
        </w:rPr>
        <w:t xml:space="preserve">StudyDesign: </w:t>
      </w:r>
      <w:r w:rsidRPr="00C975B5">
        <w:rPr>
          <w:rFonts w:ascii="Arial" w:hAnsi="Arial" w:cs="Arial"/>
        </w:rPr>
        <w:t>Words like acute, subacute, chronic, developmental may be used, or a testing guideline such as OECD 408 maybe mentioned.</w:t>
      </w:r>
    </w:p>
    <w:p w14:paraId="3D463864" w14:textId="77777777" w:rsidR="008908DE" w:rsidRPr="00C975B5" w:rsidRDefault="008908DE" w:rsidP="008908DE">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The 90-day study was conducted according to OECD GLP (ENV/MC/CHEM (98)17; OECD, Paris, 1998) and in compliance with </w:t>
      </w:r>
      <w:r w:rsidRPr="00C975B5">
        <w:rPr>
          <w:rFonts w:ascii="Arial" w:hAnsi="Arial" w:cs="Arial"/>
          <w:i/>
          <w:color w:val="000000"/>
          <w:highlight w:val="yellow"/>
          <w:shd w:val="clear" w:color="auto" w:fill="FFFFFF"/>
        </w:rPr>
        <w:t>OECD 408</w:t>
      </w:r>
      <w:r w:rsidRPr="00C975B5">
        <w:rPr>
          <w:rFonts w:ascii="Arial" w:hAnsi="Arial" w:cs="Arial"/>
          <w:i/>
          <w:color w:val="000000"/>
          <w:shd w:val="clear" w:color="auto" w:fill="FFFFFF"/>
        </w:rPr>
        <w:t xml:space="preserve"> (adopted 21st September 1998; 90-day study) [</w:t>
      </w:r>
      <w:hyperlink r:id="rId13" w:anchor="B27" w:history="1">
        <w:r w:rsidRPr="00C975B5">
          <w:rPr>
            <w:rStyle w:val="Hyperlink"/>
            <w:rFonts w:ascii="Arial" w:hAnsi="Arial" w:cs="Arial"/>
            <w:i/>
            <w:color w:val="418B34"/>
            <w:bdr w:val="none" w:sz="0" w:space="0" w:color="auto" w:frame="1"/>
            <w:shd w:val="clear" w:color="auto" w:fill="FFFFFF"/>
          </w:rPr>
          <w:t>27</w:t>
        </w:r>
      </w:hyperlink>
      <w:r w:rsidRPr="00C975B5">
        <w:rPr>
          <w:rFonts w:ascii="Arial" w:hAnsi="Arial" w:cs="Arial"/>
          <w:i/>
          <w:color w:val="000000"/>
          <w:shd w:val="clear" w:color="auto" w:fill="FFFFFF"/>
        </w:rPr>
        <w:t>] and</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US FDA Redbook 2000, IV.C.4.a (2003; 90-day study) guidelines [</w:t>
      </w:r>
      <w:hyperlink r:id="rId14" w:anchor="B28" w:history="1">
        <w:r w:rsidRPr="00C975B5">
          <w:rPr>
            <w:rStyle w:val="Hyperlink"/>
            <w:rFonts w:ascii="Arial" w:hAnsi="Arial" w:cs="Arial"/>
            <w:i/>
            <w:color w:val="418B34"/>
            <w:bdr w:val="none" w:sz="0" w:space="0" w:color="auto" w:frame="1"/>
            <w:shd w:val="clear" w:color="auto" w:fill="FFFFFF"/>
          </w:rPr>
          <w:t>28</w:t>
        </w:r>
      </w:hyperlink>
      <w:r w:rsidRPr="00C975B5">
        <w:rPr>
          <w:rFonts w:ascii="Arial" w:hAnsi="Arial" w:cs="Arial"/>
          <w:i/>
          <w:color w:val="000000"/>
          <w:shd w:val="clear" w:color="auto" w:fill="FFFFFF"/>
        </w:rPr>
        <w:t>].</w:t>
      </w:r>
    </w:p>
    <w:p w14:paraId="49EE2686" w14:textId="77777777" w:rsidR="008908DE" w:rsidRPr="00C975B5" w:rsidRDefault="008908DE" w:rsidP="008908DE">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Fifteen mice per group received 0.5 or 5.0 mg As/L of DW </w:t>
      </w:r>
      <w:r w:rsidRPr="00C975B5">
        <w:rPr>
          <w:rFonts w:ascii="Arial" w:hAnsi="Arial" w:cs="Arial"/>
          <w:i/>
          <w:color w:val="000000"/>
          <w:highlight w:val="yellow"/>
          <w:shd w:val="clear" w:color="auto" w:fill="FFFFFF"/>
        </w:rPr>
        <w:t>for six months</w:t>
      </w:r>
      <w:r w:rsidRPr="00C975B5">
        <w:rPr>
          <w:rFonts w:ascii="Arial" w:hAnsi="Arial" w:cs="Arial"/>
          <w:i/>
          <w:color w:val="000000"/>
          <w:shd w:val="clear" w:color="auto" w:fill="FFFFFF"/>
        </w:rPr>
        <w:t>.</w:t>
      </w:r>
      <w:r w:rsidRPr="00C975B5">
        <w:rPr>
          <w:rFonts w:ascii="Arial" w:hAnsi="Arial" w:cs="Arial"/>
          <w:color w:val="000000"/>
          <w:shd w:val="clear" w:color="auto" w:fill="FFFFFF"/>
        </w:rPr>
        <w:t xml:space="preserve">  (From the length of the study, we infer that it is a </w:t>
      </w:r>
      <w:r w:rsidRPr="00C975B5">
        <w:rPr>
          <w:rFonts w:ascii="Arial" w:hAnsi="Arial" w:cs="Arial"/>
          <w:i/>
          <w:color w:val="000000"/>
          <w:shd w:val="clear" w:color="auto" w:fill="FFFFFF"/>
        </w:rPr>
        <w:t xml:space="preserve">chronic </w:t>
      </w:r>
      <w:r w:rsidRPr="00C975B5">
        <w:rPr>
          <w:rFonts w:ascii="Arial" w:hAnsi="Arial" w:cs="Arial"/>
          <w:color w:val="000000"/>
          <w:shd w:val="clear" w:color="auto" w:fill="FFFFFF"/>
        </w:rPr>
        <w:t>study.)</w:t>
      </w:r>
    </w:p>
    <w:p w14:paraId="5048C67C" w14:textId="77777777" w:rsidR="003F098D" w:rsidRPr="00C975B5" w:rsidRDefault="003F098D" w:rsidP="008908DE">
      <w:pPr>
        <w:pStyle w:val="ListParagraph"/>
        <w:numPr>
          <w:ilvl w:val="0"/>
          <w:numId w:val="2"/>
        </w:numPr>
        <w:rPr>
          <w:rFonts w:ascii="Arial" w:hAnsi="Arial" w:cs="Arial"/>
          <w:b/>
          <w:i/>
        </w:rPr>
      </w:pPr>
      <w:r w:rsidRPr="00C975B5">
        <w:rPr>
          <w:rFonts w:ascii="Arial" w:hAnsi="Arial" w:cs="Arial"/>
          <w:i/>
          <w:color w:val="000000"/>
          <w:shd w:val="clear" w:color="auto" w:fill="FFFFFF"/>
        </w:rPr>
        <w:t xml:space="preserve">The aim of our study was to assess the effect of </w:t>
      </w:r>
      <w:r w:rsidRPr="00C975B5">
        <w:rPr>
          <w:rFonts w:ascii="Arial" w:hAnsi="Arial" w:cs="Arial"/>
          <w:i/>
          <w:color w:val="000000"/>
          <w:highlight w:val="yellow"/>
          <w:shd w:val="clear" w:color="auto" w:fill="FFFFFF"/>
        </w:rPr>
        <w:t>subchronic</w:t>
      </w:r>
      <w:r w:rsidRPr="00C975B5">
        <w:rPr>
          <w:rFonts w:ascii="Arial" w:hAnsi="Arial" w:cs="Arial"/>
          <w:i/>
          <w:color w:val="000000"/>
          <w:shd w:val="clear" w:color="auto" w:fill="FFFFFF"/>
        </w:rPr>
        <w:t xml:space="preserve"> (28-fold) administration of a 50% ethanol extract of</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MO</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leaves (200 mg/kg, p.o.) compared with rosmarinic acid (RA, 10 mg/kg, p.o.) and huperzine A (HU, 0.5 mg/kg, p.o.) on behavioral and cognitive responses in scopolamine-induced rats.</w:t>
      </w:r>
      <w:r w:rsidRPr="00C975B5">
        <w:rPr>
          <w:rStyle w:val="apple-converted-space"/>
          <w:rFonts w:ascii="Arial" w:hAnsi="Arial" w:cs="Arial"/>
          <w:i/>
          <w:color w:val="000000"/>
          <w:shd w:val="clear" w:color="auto" w:fill="FFFFFF"/>
        </w:rPr>
        <w:t> </w:t>
      </w:r>
    </w:p>
    <w:p w14:paraId="12F35ACA" w14:textId="77777777" w:rsidR="00476654" w:rsidRPr="00C975B5" w:rsidRDefault="00476654" w:rsidP="00476654">
      <w:pPr>
        <w:rPr>
          <w:rFonts w:ascii="Arial" w:hAnsi="Arial" w:cs="Arial"/>
          <w:b/>
        </w:rPr>
      </w:pPr>
    </w:p>
    <w:p w14:paraId="1CEEC5C3" w14:textId="7D36CAC9" w:rsidR="00F513D9" w:rsidRPr="00C975B5" w:rsidRDefault="00F513D9" w:rsidP="00F513D9">
      <w:pPr>
        <w:rPr>
          <w:rFonts w:ascii="Arial" w:hAnsi="Arial" w:cs="Arial"/>
        </w:rPr>
      </w:pPr>
      <w:del w:id="277" w:author="Rex Dwyer" w:date="2016-10-03T10:22:00Z">
        <w:r w:rsidRPr="00C975B5" w:rsidDel="00C37288">
          <w:rPr>
            <w:rFonts w:ascii="Arial" w:hAnsi="Arial" w:cs="Arial"/>
            <w:b/>
          </w:rPr>
          <w:delText>NumSubjects</w:delText>
        </w:r>
      </w:del>
      <w:ins w:id="278" w:author="Rex Dwyer" w:date="2016-10-03T10:22:00Z">
        <w:r w:rsidR="00C37288">
          <w:rPr>
            <w:rFonts w:ascii="Arial" w:hAnsi="Arial" w:cs="Arial"/>
            <w:b/>
          </w:rPr>
          <w:t>StudySize</w:t>
        </w:r>
      </w:ins>
      <w:r w:rsidRPr="00C975B5">
        <w:rPr>
          <w:rFonts w:ascii="Arial" w:hAnsi="Arial" w:cs="Arial"/>
          <w:b/>
        </w:rPr>
        <w:t xml:space="preserve">:   </w:t>
      </w:r>
      <w:r w:rsidRPr="00C975B5">
        <w:rPr>
          <w:rFonts w:ascii="Arial" w:hAnsi="Arial" w:cs="Arial"/>
        </w:rPr>
        <w:t>Any sentence that tells the number of subjects in an arm of the study or the entire study:</w:t>
      </w:r>
    </w:p>
    <w:p w14:paraId="0F257D2B" w14:textId="77777777" w:rsidR="000F68D5" w:rsidRPr="00C975B5" w:rsidRDefault="000F68D5" w:rsidP="000F68D5">
      <w:pPr>
        <w:pStyle w:val="ListParagraph"/>
        <w:numPr>
          <w:ilvl w:val="0"/>
          <w:numId w:val="3"/>
        </w:numPr>
        <w:rPr>
          <w:rStyle w:val="apple-converted-space"/>
          <w:rFonts w:ascii="Arial" w:hAnsi="Arial" w:cs="Arial"/>
          <w:i/>
        </w:rPr>
      </w:pPr>
      <w:r w:rsidRPr="00C975B5">
        <w:rPr>
          <w:rFonts w:ascii="Arial" w:hAnsi="Arial" w:cs="Arial"/>
          <w:i/>
          <w:color w:val="000000"/>
          <w:shd w:val="clear" w:color="auto" w:fill="FFFFFF"/>
        </w:rPr>
        <w:t xml:space="preserve">Both groups contained </w:t>
      </w:r>
      <w:r w:rsidRPr="00C975B5">
        <w:rPr>
          <w:rFonts w:ascii="Arial" w:hAnsi="Arial" w:cs="Arial"/>
          <w:i/>
          <w:color w:val="000000"/>
          <w:highlight w:val="yellow"/>
          <w:shd w:val="clear" w:color="auto" w:fill="FFFFFF"/>
        </w:rPr>
        <w:t>ten (10) rats each</w:t>
      </w:r>
      <w:r w:rsidRPr="00C975B5">
        <w:rPr>
          <w:rFonts w:ascii="Arial" w:hAnsi="Arial" w:cs="Arial"/>
          <w:i/>
          <w:color w:val="000000"/>
          <w:shd w:val="clear" w:color="auto" w:fill="FFFFFF"/>
        </w:rPr>
        <w:t>.</w:t>
      </w:r>
      <w:r w:rsidRPr="00C975B5">
        <w:rPr>
          <w:rStyle w:val="apple-converted-space"/>
          <w:rFonts w:ascii="Arial" w:hAnsi="Arial" w:cs="Arial"/>
          <w:i/>
          <w:color w:val="000000"/>
          <w:shd w:val="clear" w:color="auto" w:fill="FFFFFF"/>
        </w:rPr>
        <w:t> </w:t>
      </w:r>
    </w:p>
    <w:p w14:paraId="2C3F9E5C" w14:textId="77777777" w:rsidR="000F68D5" w:rsidRPr="00C975B5" w:rsidRDefault="00850C90" w:rsidP="000F68D5">
      <w:pPr>
        <w:pStyle w:val="ListParagraph"/>
        <w:numPr>
          <w:ilvl w:val="0"/>
          <w:numId w:val="3"/>
        </w:numPr>
        <w:rPr>
          <w:rFonts w:ascii="Arial" w:hAnsi="Arial" w:cs="Arial"/>
          <w:i/>
        </w:rPr>
      </w:pPr>
      <w:r w:rsidRPr="00C975B5">
        <w:rPr>
          <w:rFonts w:ascii="Arial" w:hAnsi="Arial" w:cs="Arial"/>
          <w:i/>
          <w:color w:val="000000"/>
          <w:highlight w:val="yellow"/>
          <w:shd w:val="clear" w:color="auto" w:fill="FFFFFF"/>
        </w:rPr>
        <w:t>Fifteen mice per group</w:t>
      </w:r>
      <w:r w:rsidRPr="00C975B5">
        <w:rPr>
          <w:rFonts w:ascii="Arial" w:hAnsi="Arial" w:cs="Arial"/>
          <w:i/>
          <w:color w:val="000000"/>
          <w:shd w:val="clear" w:color="auto" w:fill="FFFFFF"/>
        </w:rPr>
        <w:t xml:space="preserve"> received 0.5 or 5.0 mg As/L of DW for six months.</w:t>
      </w:r>
    </w:p>
    <w:p w14:paraId="1FAAEAB1" w14:textId="77777777" w:rsidR="00476654" w:rsidRPr="00C975B5" w:rsidRDefault="00476654" w:rsidP="000F68D5">
      <w:pPr>
        <w:pStyle w:val="ListParagraph"/>
        <w:numPr>
          <w:ilvl w:val="0"/>
          <w:numId w:val="3"/>
        </w:numPr>
        <w:rPr>
          <w:rStyle w:val="apple-converted-space"/>
          <w:rFonts w:ascii="Arial" w:hAnsi="Arial" w:cs="Arial"/>
          <w:i/>
        </w:rPr>
      </w:pPr>
      <w:r w:rsidRPr="00C975B5">
        <w:rPr>
          <w:rFonts w:ascii="Arial" w:hAnsi="Arial" w:cs="Arial"/>
          <w:i/>
          <w:color w:val="000000"/>
          <w:highlight w:val="yellow"/>
          <w:shd w:val="clear" w:color="auto" w:fill="FFFFFF"/>
        </w:rPr>
        <w:t>Thirty-five male and 35 female</w:t>
      </w:r>
      <w:r w:rsidRPr="00C975B5">
        <w:rPr>
          <w:rFonts w:ascii="Arial" w:hAnsi="Arial" w:cs="Arial"/>
          <w:i/>
          <w:color w:val="000000"/>
          <w:shd w:val="clear" w:color="auto" w:fill="FFFFFF"/>
        </w:rPr>
        <w:t xml:space="preserve"> NIH Swiss Outbred mice (Harlan Laboratories, Indianapolis, IN, USA) weighing 15–20 g each were used.</w:t>
      </w:r>
      <w:r w:rsidRPr="00C975B5">
        <w:rPr>
          <w:rStyle w:val="apple-converted-space"/>
          <w:rFonts w:ascii="Arial" w:hAnsi="Arial" w:cs="Arial"/>
          <w:i/>
          <w:color w:val="000000"/>
          <w:shd w:val="clear" w:color="auto" w:fill="FFFFFF"/>
        </w:rPr>
        <w:t> </w:t>
      </w:r>
    </w:p>
    <w:p w14:paraId="7AFA55C6" w14:textId="0E17CF32" w:rsidR="008908DE" w:rsidRPr="00C975B5" w:rsidRDefault="008908DE" w:rsidP="008908DE">
      <w:pPr>
        <w:rPr>
          <w:rFonts w:ascii="Arial" w:hAnsi="Arial" w:cs="Arial"/>
        </w:rPr>
      </w:pPr>
      <w:del w:id="279" w:author="Rex Dwyer" w:date="2016-10-03T10:23:00Z">
        <w:r w:rsidRPr="00C975B5" w:rsidDel="00C37288">
          <w:rPr>
            <w:rFonts w:ascii="Arial" w:hAnsi="Arial" w:cs="Arial"/>
            <w:b/>
          </w:rPr>
          <w:delText>Randomization</w:delText>
        </w:r>
      </w:del>
      <w:ins w:id="280" w:author="Rex Dwyer" w:date="2016-10-03T10:23:00Z">
        <w:r w:rsidR="00C37288">
          <w:rPr>
            <w:rFonts w:ascii="Arial" w:hAnsi="Arial" w:cs="Arial"/>
            <w:b/>
          </w:rPr>
          <w:t>Allocation</w:t>
        </w:r>
      </w:ins>
      <w:r w:rsidRPr="00C975B5">
        <w:rPr>
          <w:rFonts w:ascii="Arial" w:hAnsi="Arial" w:cs="Arial"/>
          <w:b/>
        </w:rPr>
        <w:t xml:space="preserve">: </w:t>
      </w:r>
      <w:r w:rsidRPr="00C975B5">
        <w:rPr>
          <w:rFonts w:ascii="Arial" w:hAnsi="Arial" w:cs="Arial"/>
        </w:rPr>
        <w:t>(randomization, allocation concealment, blinding)</w:t>
      </w:r>
    </w:p>
    <w:p w14:paraId="70B98616" w14:textId="77777777" w:rsidR="004A696E" w:rsidRPr="00C975B5" w:rsidRDefault="004A696E" w:rsidP="004A696E">
      <w:pPr>
        <w:pStyle w:val="ListParagraph"/>
        <w:numPr>
          <w:ilvl w:val="0"/>
          <w:numId w:val="7"/>
        </w:numPr>
        <w:rPr>
          <w:rStyle w:val="apple-converted-space"/>
          <w:rFonts w:ascii="Arial" w:hAnsi="Arial" w:cs="Arial"/>
          <w:i/>
        </w:rPr>
      </w:pPr>
      <w:r w:rsidRPr="00C975B5">
        <w:rPr>
          <w:rFonts w:ascii="Arial" w:hAnsi="Arial" w:cs="Arial"/>
          <w:i/>
          <w:color w:val="000000"/>
          <w:shd w:val="clear" w:color="auto" w:fill="FFFFFF"/>
        </w:rPr>
        <w:t xml:space="preserve">The Sprague-Dawley rats were </w:t>
      </w:r>
      <w:r w:rsidRPr="00C975B5">
        <w:rPr>
          <w:rFonts w:ascii="Arial" w:hAnsi="Arial" w:cs="Arial"/>
          <w:i/>
          <w:color w:val="000000"/>
          <w:highlight w:val="yellow"/>
          <w:shd w:val="clear" w:color="auto" w:fill="FFFFFF"/>
        </w:rPr>
        <w:t>randomly assigned to the experimental group and the control group</w:t>
      </w:r>
      <w:r w:rsidRPr="00C975B5">
        <w:rPr>
          <w:rFonts w:ascii="Arial" w:hAnsi="Arial" w:cs="Arial"/>
          <w:i/>
          <w:color w:val="000000"/>
          <w:shd w:val="clear" w:color="auto" w:fill="FFFFFF"/>
        </w:rPr>
        <w:t xml:space="preserve"> for 7 days before the start of the experiment.</w:t>
      </w:r>
      <w:r w:rsidRPr="00C975B5">
        <w:rPr>
          <w:rStyle w:val="apple-converted-space"/>
          <w:rFonts w:ascii="Arial" w:hAnsi="Arial" w:cs="Arial"/>
          <w:i/>
          <w:color w:val="000000"/>
          <w:shd w:val="clear" w:color="auto" w:fill="FFFFFF"/>
        </w:rPr>
        <w:t> </w:t>
      </w:r>
    </w:p>
    <w:p w14:paraId="1859EF42" w14:textId="77777777" w:rsidR="00581AE3" w:rsidRPr="00C975B5" w:rsidRDefault="00581AE3" w:rsidP="004A696E">
      <w:pPr>
        <w:pStyle w:val="ListParagraph"/>
        <w:numPr>
          <w:ilvl w:val="0"/>
          <w:numId w:val="7"/>
        </w:numPr>
        <w:rPr>
          <w:rFonts w:ascii="Arial" w:hAnsi="Arial" w:cs="Arial"/>
          <w:i/>
        </w:rPr>
      </w:pPr>
      <w:r w:rsidRPr="00C975B5">
        <w:rPr>
          <w:rFonts w:ascii="Arial" w:hAnsi="Arial" w:cs="Arial"/>
          <w:i/>
          <w:color w:val="000000"/>
          <w:shd w:val="clear" w:color="auto" w:fill="FFFFFF"/>
        </w:rPr>
        <w:t xml:space="preserve">Eighty male and female rats were </w:t>
      </w:r>
      <w:r w:rsidRPr="00C975B5">
        <w:rPr>
          <w:rFonts w:ascii="Arial" w:hAnsi="Arial" w:cs="Arial"/>
          <w:i/>
          <w:color w:val="000000"/>
          <w:highlight w:val="yellow"/>
          <w:shd w:val="clear" w:color="auto" w:fill="FFFFFF"/>
        </w:rPr>
        <w:t>stratified by body weight and randomly assigned to four dose groups</w:t>
      </w:r>
      <w:r w:rsidRPr="00C975B5">
        <w:rPr>
          <w:rFonts w:ascii="Arial" w:hAnsi="Arial" w:cs="Arial"/>
          <w:i/>
          <w:color w:val="000000"/>
          <w:shd w:val="clear" w:color="auto" w:fill="FFFFFF"/>
        </w:rPr>
        <w:t xml:space="preserve"> containing 10 rats/sex/group.</w:t>
      </w:r>
      <w:r w:rsidRPr="00C975B5">
        <w:rPr>
          <w:rStyle w:val="apple-converted-space"/>
          <w:rFonts w:ascii="Arial" w:hAnsi="Arial" w:cs="Arial"/>
          <w:i/>
          <w:color w:val="000000"/>
          <w:shd w:val="clear" w:color="auto" w:fill="FFFFFF"/>
        </w:rPr>
        <w:t> </w:t>
      </w:r>
    </w:p>
    <w:p w14:paraId="4D3C74CB" w14:textId="3E2EA7AF" w:rsidR="008908DE" w:rsidRPr="00561EB5" w:rsidDel="00331C66" w:rsidRDefault="008908DE" w:rsidP="008908DE">
      <w:pPr>
        <w:rPr>
          <w:del w:id="281" w:author="Rex Dwyer" w:date="2016-10-03T09:47:00Z"/>
          <w:rFonts w:ascii="Arial" w:hAnsi="Arial" w:cs="Arial"/>
          <w:strike/>
          <w:rPrChange w:id="282" w:author="Brian Howard" w:date="2016-09-28T14:16:00Z">
            <w:rPr>
              <w:del w:id="283" w:author="Rex Dwyer" w:date="2016-10-03T09:47:00Z"/>
              <w:rFonts w:ascii="Arial" w:hAnsi="Arial" w:cs="Arial"/>
            </w:rPr>
          </w:rPrChange>
        </w:rPr>
      </w:pPr>
      <w:del w:id="284" w:author="Rex Dwyer" w:date="2016-10-03T09:47:00Z">
        <w:r w:rsidRPr="00561EB5" w:rsidDel="00331C66">
          <w:rPr>
            <w:rFonts w:ascii="Arial" w:hAnsi="Arial" w:cs="Arial"/>
            <w:b/>
            <w:strike/>
            <w:rPrChange w:id="285" w:author="Brian Howard" w:date="2016-09-28T14:16:00Z">
              <w:rPr>
                <w:rFonts w:ascii="Arial" w:hAnsi="Arial" w:cs="Arial"/>
                <w:b/>
              </w:rPr>
            </w:rPrChange>
          </w:rPr>
          <w:delText xml:space="preserve">Litter: </w:delText>
        </w:r>
        <w:r w:rsidRPr="00561EB5" w:rsidDel="00331C66">
          <w:rPr>
            <w:rFonts w:ascii="Arial" w:hAnsi="Arial" w:cs="Arial"/>
            <w:strike/>
            <w:rPrChange w:id="286" w:author="Brian Howard" w:date="2016-09-28T14:16:00Z">
              <w:rPr>
                <w:rFonts w:ascii="Arial" w:hAnsi="Arial" w:cs="Arial"/>
              </w:rPr>
            </w:rPrChange>
          </w:rPr>
          <w:delText>(Method to control for litter effects)</w:delText>
        </w:r>
      </w:del>
    </w:p>
    <w:p w14:paraId="235963F8" w14:textId="21ADDE73" w:rsidR="00CF675D" w:rsidRPr="00561EB5" w:rsidDel="00331C66" w:rsidRDefault="00CF675D" w:rsidP="00CF675D">
      <w:pPr>
        <w:pStyle w:val="ListParagraph"/>
        <w:numPr>
          <w:ilvl w:val="0"/>
          <w:numId w:val="9"/>
        </w:numPr>
        <w:rPr>
          <w:del w:id="287" w:author="Rex Dwyer" w:date="2016-10-03T09:47:00Z"/>
          <w:rFonts w:ascii="Arial" w:hAnsi="Arial" w:cs="Arial"/>
          <w:strike/>
          <w:rPrChange w:id="288" w:author="Brian Howard" w:date="2016-09-28T14:16:00Z">
            <w:rPr>
              <w:del w:id="289" w:author="Rex Dwyer" w:date="2016-10-03T09:47:00Z"/>
              <w:rFonts w:ascii="Arial" w:hAnsi="Arial" w:cs="Arial"/>
            </w:rPr>
          </w:rPrChange>
        </w:rPr>
      </w:pPr>
      <w:del w:id="290" w:author="Rex Dwyer" w:date="2016-10-03T09:47:00Z">
        <w:r w:rsidRPr="00561EB5" w:rsidDel="00331C66">
          <w:rPr>
            <w:rFonts w:ascii="Arial" w:hAnsi="Arial" w:cs="Arial"/>
            <w:strike/>
            <w:rPrChange w:id="291" w:author="Brian Howard" w:date="2016-09-28T14:16:00Z">
              <w:rPr>
                <w:rFonts w:ascii="Arial" w:hAnsi="Arial" w:cs="Arial"/>
              </w:rPr>
            </w:rPrChange>
          </w:rPr>
          <w:delText>???</w:delText>
        </w:r>
      </w:del>
    </w:p>
    <w:p w14:paraId="02528B87" w14:textId="77777777" w:rsidR="00691DE2" w:rsidRDefault="008908DE" w:rsidP="008908DE">
      <w:pPr>
        <w:rPr>
          <w:ins w:id="292" w:author="Rex Dwyer" w:date="2016-10-03T11:17:00Z"/>
          <w:rFonts w:ascii="Arial" w:hAnsi="Arial" w:cs="Arial"/>
        </w:rPr>
      </w:pPr>
      <w:r w:rsidRPr="00C975B5">
        <w:rPr>
          <w:rFonts w:ascii="Arial" w:hAnsi="Arial" w:cs="Arial"/>
          <w:b/>
        </w:rPr>
        <w:t xml:space="preserve">NegControls: </w:t>
      </w:r>
      <w:r w:rsidRPr="00C975B5">
        <w:rPr>
          <w:rFonts w:ascii="Arial" w:hAnsi="Arial" w:cs="Arial"/>
        </w:rPr>
        <w:t>(</w:t>
      </w:r>
      <w:ins w:id="293" w:author="Rex Dwyer" w:date="2016-10-03T10:49:00Z">
        <w:r w:rsidR="001F517A">
          <w:rPr>
            <w:rFonts w:ascii="Arial" w:hAnsi="Arial" w:cs="Arial"/>
          </w:rPr>
          <w:t>P</w:t>
        </w:r>
      </w:ins>
      <w:del w:id="294" w:author="Rex Dwyer" w:date="2016-10-03T10:49:00Z">
        <w:r w:rsidRPr="00C975B5" w:rsidDel="001F517A">
          <w:rPr>
            <w:rFonts w:ascii="Arial" w:hAnsi="Arial" w:cs="Arial"/>
          </w:rPr>
          <w:delText>p</w:delText>
        </w:r>
      </w:del>
      <w:r w:rsidRPr="00C975B5">
        <w:rPr>
          <w:rFonts w:ascii="Arial" w:hAnsi="Arial" w:cs="Arial"/>
        </w:rPr>
        <w:t>lacebo</w:t>
      </w:r>
      <w:ins w:id="295" w:author="Rex Dwyer" w:date="2016-10-03T10:50:00Z">
        <w:r w:rsidR="001F517A">
          <w:rPr>
            <w:rFonts w:ascii="Arial" w:hAnsi="Arial" w:cs="Arial"/>
          </w:rPr>
          <w:t xml:space="preserve"> treated</w:t>
        </w:r>
      </w:ins>
      <w:r w:rsidRPr="00C975B5">
        <w:rPr>
          <w:rFonts w:ascii="Arial" w:hAnsi="Arial" w:cs="Arial"/>
        </w:rPr>
        <w:t xml:space="preserve">? No treatment? </w:t>
      </w:r>
      <w:ins w:id="296" w:author="Rex Dwyer" w:date="2016-10-03T10:50:00Z">
        <w:r w:rsidR="00B556B3">
          <w:rPr>
            <w:rFonts w:ascii="Arial" w:hAnsi="Arial" w:cs="Arial"/>
          </w:rPr>
          <w:t>)</w:t>
        </w:r>
      </w:ins>
    </w:p>
    <w:p w14:paraId="76A3020D" w14:textId="77777777" w:rsidR="00691DE2" w:rsidRPr="00691DE2" w:rsidRDefault="00691DE2" w:rsidP="00691DE2">
      <w:pPr>
        <w:pStyle w:val="ListParagraph"/>
        <w:numPr>
          <w:ilvl w:val="0"/>
          <w:numId w:val="15"/>
        </w:numPr>
        <w:rPr>
          <w:ins w:id="297" w:author="Rex Dwyer" w:date="2016-10-03T11:18:00Z"/>
          <w:rFonts w:ascii="Arial" w:hAnsi="Arial" w:cs="Arial"/>
          <w:rPrChange w:id="298" w:author="Rex Dwyer" w:date="2016-10-03T11:18:00Z">
            <w:rPr>
              <w:ins w:id="299" w:author="Rex Dwyer" w:date="2016-10-03T11:18:00Z"/>
              <w:color w:val="000000"/>
              <w:shd w:val="clear" w:color="auto" w:fill="FFFFFF"/>
            </w:rPr>
          </w:rPrChange>
        </w:rPr>
        <w:pPrChange w:id="300" w:author="Rex Dwyer" w:date="2016-10-03T11:17:00Z">
          <w:pPr/>
        </w:pPrChange>
      </w:pPr>
      <w:ins w:id="301" w:author="Rex Dwyer" w:date="2016-10-03T11:18:00Z">
        <w:r>
          <w:rPr>
            <w:color w:val="000000"/>
            <w:shd w:val="clear" w:color="auto" w:fill="FFFFFF"/>
          </w:rPr>
          <w:t>Grou</w:t>
        </w:r>
      </w:ins>
      <w:ins w:id="302" w:author="Rex Dwyer" w:date="2016-10-03T11:17:00Z">
        <w:r>
          <w:rPr>
            <w:color w:val="000000"/>
            <w:shd w:val="clear" w:color="auto" w:fill="FFFFFF"/>
          </w:rPr>
          <w:t>p I (DW): Served as the control and were administered 2 ml/kg of distilled water daily</w:t>
        </w:r>
      </w:ins>
    </w:p>
    <w:p w14:paraId="103354B5" w14:textId="77777777" w:rsidR="00FB54D1" w:rsidRPr="00FB54D1" w:rsidRDefault="00C73ECC" w:rsidP="00691DE2">
      <w:pPr>
        <w:pStyle w:val="ListParagraph"/>
        <w:numPr>
          <w:ilvl w:val="0"/>
          <w:numId w:val="15"/>
        </w:numPr>
        <w:rPr>
          <w:ins w:id="303" w:author="Rex Dwyer" w:date="2016-10-03T12:15:00Z"/>
          <w:rFonts w:ascii="Arial" w:hAnsi="Arial" w:cs="Arial"/>
          <w:rPrChange w:id="304" w:author="Rex Dwyer" w:date="2016-10-03T12:15:00Z">
            <w:rPr>
              <w:ins w:id="305" w:author="Rex Dwyer" w:date="2016-10-03T12:15:00Z"/>
              <w:color w:val="000000"/>
              <w:shd w:val="clear" w:color="auto" w:fill="FFFFFF"/>
            </w:rPr>
          </w:rPrChange>
        </w:rPr>
        <w:pPrChange w:id="306" w:author="Rex Dwyer" w:date="2016-10-03T11:17:00Z">
          <w:pPr/>
        </w:pPrChange>
      </w:pPr>
      <w:ins w:id="307" w:author="Rex Dwyer" w:date="2016-10-03T11:51:00Z">
        <w:r>
          <w:rPr>
            <w:color w:val="000000"/>
            <w:shd w:val="clear" w:color="auto" w:fill="FFFFFF"/>
          </w:rPr>
          <w:t>The control group received distilled water, while the test groups received either 50 or 500 mg/kg body weight of Roundup</w:t>
        </w:r>
        <w:r>
          <w:rPr>
            <w:color w:val="000000"/>
            <w:sz w:val="20"/>
            <w:szCs w:val="20"/>
            <w:shd w:val="clear" w:color="auto" w:fill="FFFFFF"/>
            <w:vertAlign w:val="superscript"/>
          </w:rPr>
          <w:t>®</w:t>
        </w:r>
        <w:r>
          <w:rPr>
            <w:rStyle w:val="apple-converted-space"/>
            <w:color w:val="000000"/>
            <w:shd w:val="clear" w:color="auto" w:fill="FFFFFF"/>
          </w:rPr>
          <w:t> </w:t>
        </w:r>
        <w:r>
          <w:rPr>
            <w:color w:val="000000"/>
            <w:shd w:val="clear" w:color="auto" w:fill="FFFFFF"/>
          </w:rPr>
          <w:t>diluted in distilled water</w:t>
        </w:r>
      </w:ins>
      <w:ins w:id="308" w:author="Rex Dwyer" w:date="2016-10-03T11:52:00Z">
        <w:r>
          <w:rPr>
            <w:color w:val="000000"/>
            <w:shd w:val="clear" w:color="auto" w:fill="FFFFFF"/>
          </w:rPr>
          <w:t>.</w:t>
        </w:r>
      </w:ins>
    </w:p>
    <w:p w14:paraId="375CDADD" w14:textId="7B97DB56" w:rsidR="008908DE" w:rsidRPr="00691DE2" w:rsidRDefault="00FB54D1" w:rsidP="00691DE2">
      <w:pPr>
        <w:pStyle w:val="ListParagraph"/>
        <w:numPr>
          <w:ilvl w:val="0"/>
          <w:numId w:val="15"/>
        </w:numPr>
        <w:rPr>
          <w:rFonts w:ascii="Arial" w:hAnsi="Arial" w:cs="Arial"/>
          <w:rPrChange w:id="309" w:author="Rex Dwyer" w:date="2016-10-03T11:17:00Z">
            <w:rPr/>
          </w:rPrChange>
        </w:rPr>
        <w:pPrChange w:id="310" w:author="Rex Dwyer" w:date="2016-10-03T11:17:00Z">
          <w:pPr/>
        </w:pPrChange>
      </w:pPr>
      <w:ins w:id="311" w:author="Rex Dwyer" w:date="2016-10-03T12:15:00Z">
        <w:r>
          <w:rPr>
            <w:rFonts w:ascii="Arial" w:hAnsi="Arial" w:cs="Arial"/>
            <w:color w:val="000000"/>
            <w:sz w:val="20"/>
            <w:szCs w:val="20"/>
            <w:shd w:val="clear" w:color="auto" w:fill="FFFFFF"/>
          </w:rPr>
          <w:t>We divided 50 Wistar</w:t>
        </w:r>
        <w:r>
          <w:rPr>
            <w:rStyle w:val="apple-converted-space"/>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rats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into five following groups (n=10 per group</w:t>
        </w:r>
        <w:r w:rsidRPr="00FB54D1">
          <w:rPr>
            <w:rFonts w:ascii="Arial" w:hAnsi="Arial" w:cs="Arial"/>
            <w:color w:val="000000"/>
            <w:sz w:val="20"/>
            <w:szCs w:val="20"/>
            <w:highlight w:val="yellow"/>
            <w:shd w:val="clear" w:color="auto" w:fill="FFFFFF"/>
            <w:rPrChange w:id="312" w:author="Rex Dwyer" w:date="2016-10-03T12:16:00Z">
              <w:rPr>
                <w:rFonts w:ascii="Arial" w:hAnsi="Arial" w:cs="Arial"/>
                <w:color w:val="000000"/>
                <w:sz w:val="20"/>
                <w:szCs w:val="20"/>
                <w:shd w:val="clear" w:color="auto" w:fill="FFFFFF"/>
              </w:rPr>
            </w:rPrChange>
          </w:rPr>
          <w:t>): i. Control-intact animals, ii. Vehicle-phosphate buffered saline (PBS) injection into the vas deferens</w:t>
        </w:r>
        <w:r w:rsidRPr="00FB54D1">
          <w:rPr>
            <w:rFonts w:ascii="Arial" w:hAnsi="Arial" w:cs="Arial"/>
            <w:color w:val="000000"/>
            <w:sz w:val="20"/>
            <w:szCs w:val="20"/>
            <w:shd w:val="clear" w:color="auto" w:fill="FFFFFF"/>
            <w:rPrChange w:id="313" w:author="Rex Dwyer" w:date="2016-10-03T12:16:00Z">
              <w:rPr>
                <w:rFonts w:ascii="Arial" w:hAnsi="Arial" w:cs="Arial"/>
                <w:color w:val="000000"/>
                <w:sz w:val="20"/>
                <w:szCs w:val="20"/>
                <w:shd w:val="clear" w:color="auto" w:fill="FFFFFF"/>
              </w:rPr>
            </w:rPrChange>
          </w:rPr>
          <w:t>,</w:t>
        </w:r>
        <w:r>
          <w:rPr>
            <w:rFonts w:ascii="Arial" w:hAnsi="Arial" w:cs="Arial"/>
            <w:color w:val="000000"/>
            <w:sz w:val="20"/>
            <w:szCs w:val="20"/>
            <w:shd w:val="clear" w:color="auto" w:fill="FFFFFF"/>
          </w:rPr>
          <w:t xml:space="preserve"> iii. KRG-an intraperitoneal (IP) injection of KRG, iv. EO-an injection of uropathogenic Escherichia coli (UPEC) strain M39 into the vas defer- ens, and v. EO/ KRG-injections of both UPEC strain M39 and KRG.</w:t>
        </w:r>
        <w:r>
          <w:rPr>
            <w:rStyle w:val="apple-converted-space"/>
            <w:rFonts w:ascii="Arial" w:hAnsi="Arial" w:cs="Arial"/>
            <w:color w:val="000000"/>
            <w:sz w:val="20"/>
            <w:szCs w:val="20"/>
            <w:shd w:val="clear" w:color="auto" w:fill="FFFFFF"/>
          </w:rPr>
          <w:t> </w:t>
        </w:r>
      </w:ins>
      <w:del w:id="314" w:author="Rex Dwyer" w:date="2016-10-03T10:50:00Z">
        <w:r w:rsidR="008908DE" w:rsidRPr="00691DE2" w:rsidDel="00B556B3">
          <w:rPr>
            <w:rFonts w:ascii="Arial" w:hAnsi="Arial" w:cs="Arial"/>
            <w:rPrChange w:id="315" w:author="Rex Dwyer" w:date="2016-10-03T11:17:00Z">
              <w:rPr/>
            </w:rPrChange>
          </w:rPr>
          <w:delText>Vehicle?)</w:delText>
        </w:r>
      </w:del>
    </w:p>
    <w:p w14:paraId="00452BDA" w14:textId="7D1C891B" w:rsidR="00CF675D" w:rsidRPr="00C975B5" w:rsidDel="00331C66" w:rsidRDefault="00CF675D" w:rsidP="008908DE">
      <w:pPr>
        <w:rPr>
          <w:del w:id="316" w:author="Rex Dwyer" w:date="2016-10-03T09:48:00Z"/>
          <w:rFonts w:ascii="Arial" w:hAnsi="Arial" w:cs="Arial"/>
        </w:rPr>
      </w:pPr>
    </w:p>
    <w:p w14:paraId="78AFFC52" w14:textId="6B300A52" w:rsidR="008908DE" w:rsidRDefault="008908DE" w:rsidP="008908DE">
      <w:pPr>
        <w:rPr>
          <w:ins w:id="317" w:author="Rex Dwyer" w:date="2016-10-03T12:19:00Z"/>
          <w:rFonts w:ascii="Arial" w:hAnsi="Arial" w:cs="Arial"/>
        </w:rPr>
      </w:pPr>
      <w:r w:rsidRPr="00C975B5">
        <w:rPr>
          <w:rFonts w:ascii="Arial" w:hAnsi="Arial" w:cs="Arial"/>
          <w:b/>
        </w:rPr>
        <w:t xml:space="preserve">PosControls: </w:t>
      </w:r>
      <w:r w:rsidRPr="00C975B5">
        <w:rPr>
          <w:rFonts w:ascii="Arial" w:hAnsi="Arial" w:cs="Arial"/>
        </w:rPr>
        <w:t>(expected response?)</w:t>
      </w:r>
    </w:p>
    <w:p w14:paraId="2D08D9DC" w14:textId="42A058DF" w:rsidR="002D7277" w:rsidRPr="002D7277" w:rsidDel="002D7277" w:rsidRDefault="002D7277" w:rsidP="008908DE">
      <w:pPr>
        <w:rPr>
          <w:del w:id="318" w:author="Rex Dwyer" w:date="2016-10-03T12:21:00Z"/>
          <w:rFonts w:ascii="Arial" w:hAnsi="Arial" w:cs="Arial"/>
          <w:b/>
          <w:rPrChange w:id="319" w:author="Rex Dwyer" w:date="2016-10-03T12:20:00Z">
            <w:rPr>
              <w:del w:id="320" w:author="Rex Dwyer" w:date="2016-10-03T12:21:00Z"/>
              <w:rFonts w:ascii="Arial" w:hAnsi="Arial" w:cs="Arial"/>
            </w:rPr>
          </w:rPrChange>
        </w:rPr>
      </w:pPr>
    </w:p>
    <w:p w14:paraId="126FC37D" w14:textId="77777777" w:rsidR="00CD1C33" w:rsidRDefault="00CD1C33" w:rsidP="008908DE">
      <w:pPr>
        <w:rPr>
          <w:ins w:id="321" w:author="Brian Howard" w:date="2016-09-28T09:41:00Z"/>
          <w:rFonts w:ascii="Arial" w:hAnsi="Arial" w:cs="Arial"/>
        </w:rPr>
      </w:pPr>
      <w:r w:rsidRPr="00C975B5">
        <w:rPr>
          <w:rFonts w:ascii="Arial" w:hAnsi="Arial" w:cs="Arial"/>
          <w:b/>
        </w:rPr>
        <w:t xml:space="preserve">EndPoint: </w:t>
      </w:r>
      <w:r w:rsidRPr="00C975B5">
        <w:rPr>
          <w:rFonts w:ascii="Arial" w:hAnsi="Arial" w:cs="Arial"/>
        </w:rPr>
        <w:t>(e.g., infertility)</w:t>
      </w:r>
    </w:p>
    <w:p w14:paraId="6121507E" w14:textId="76A0AFCE" w:rsidR="002D7277" w:rsidRPr="009B286D" w:rsidRDefault="003841D0" w:rsidP="009B286D">
      <w:pPr>
        <w:pStyle w:val="ListParagraph"/>
        <w:numPr>
          <w:ilvl w:val="0"/>
          <w:numId w:val="16"/>
        </w:numPr>
        <w:rPr>
          <w:ins w:id="322" w:author="Rex Dwyer" w:date="2016-10-03T12:20:00Z"/>
          <w:rFonts w:ascii="Arial" w:hAnsi="Arial" w:cs="Arial"/>
          <w:b/>
          <w:rPrChange w:id="323" w:author="Rex Dwyer" w:date="2016-10-03T12:34:00Z">
            <w:rPr>
              <w:ins w:id="324" w:author="Rex Dwyer" w:date="2016-10-03T12:20:00Z"/>
            </w:rPr>
          </w:rPrChange>
        </w:rPr>
        <w:pPrChange w:id="325" w:author="Rex Dwyer" w:date="2016-10-03T12:34:00Z">
          <w:pPr>
            <w:pStyle w:val="ListParagraph"/>
            <w:numPr>
              <w:numId w:val="16"/>
            </w:numPr>
            <w:ind w:hanging="360"/>
          </w:pPr>
        </w:pPrChange>
      </w:pPr>
      <w:ins w:id="326" w:author="Brian Howard" w:date="2016-09-28T09:41:00Z">
        <w:del w:id="327" w:author="Rex Dwyer" w:date="2016-10-03T12:19:00Z">
          <w:r w:rsidRPr="003841D0" w:rsidDel="002D7277">
            <w:rPr>
              <w:rFonts w:ascii="Arial" w:hAnsi="Arial" w:cs="Arial"/>
              <w:b/>
              <w:rPrChange w:id="328" w:author="Brian Howard" w:date="2016-09-28T09:42:00Z">
                <w:rPr>
                  <w:rFonts w:ascii="Arial" w:hAnsi="Arial" w:cs="Arial"/>
                </w:rPr>
              </w:rPrChange>
            </w:rPr>
            <w:delText>EndPoint</w:delText>
          </w:r>
        </w:del>
      </w:ins>
      <w:ins w:id="329" w:author="Rex Dwyer" w:date="2016-10-03T12:18:00Z">
        <w:r w:rsidR="002D7277">
          <w:rPr>
            <w:rFonts w:ascii="Arial" w:hAnsi="Arial" w:cs="Arial"/>
            <w:color w:val="000000"/>
            <w:sz w:val="20"/>
            <w:szCs w:val="20"/>
            <w:shd w:val="clear" w:color="auto" w:fill="FFFFFF"/>
          </w:rPr>
          <w:t xml:space="preserve">Acute EO increased the relative weight of prostate and seminal vesicles (P≤0.05). It also </w:t>
        </w:r>
        <w:r w:rsidR="002D7277" w:rsidRPr="002D7277">
          <w:rPr>
            <w:rFonts w:ascii="Arial" w:hAnsi="Arial" w:cs="Arial"/>
            <w:color w:val="000000"/>
            <w:sz w:val="20"/>
            <w:szCs w:val="20"/>
            <w:highlight w:val="yellow"/>
            <w:shd w:val="clear" w:color="auto" w:fill="FFFFFF"/>
            <w:rPrChange w:id="330" w:author="Rex Dwyer" w:date="2016-10-03T12:19:00Z">
              <w:rPr>
                <w:rFonts w:ascii="Arial" w:hAnsi="Arial" w:cs="Arial"/>
                <w:color w:val="000000"/>
                <w:sz w:val="20"/>
                <w:szCs w:val="20"/>
                <w:shd w:val="clear" w:color="auto" w:fill="FFFFFF"/>
              </w:rPr>
            </w:rPrChange>
          </w:rPr>
          <w:t>reduced sperm quality</w:t>
        </w:r>
        <w:r w:rsidR="002D7277">
          <w:rPr>
            <w:rFonts w:ascii="Arial" w:hAnsi="Arial" w:cs="Arial"/>
            <w:color w:val="000000"/>
            <w:sz w:val="20"/>
            <w:szCs w:val="20"/>
            <w:shd w:val="clear" w:color="auto" w:fill="FFFFFF"/>
          </w:rPr>
          <w:t xml:space="preserve"> such as total motility, </w:t>
        </w:r>
        <w:r w:rsidR="002D7277" w:rsidRPr="002D7277">
          <w:rPr>
            <w:rFonts w:ascii="Arial" w:hAnsi="Arial" w:cs="Arial"/>
            <w:color w:val="000000"/>
            <w:sz w:val="20"/>
            <w:szCs w:val="20"/>
            <w:highlight w:val="yellow"/>
            <w:shd w:val="clear" w:color="auto" w:fill="FFFFFF"/>
            <w:rPrChange w:id="331" w:author="Rex Dwyer" w:date="2016-10-03T12:19:00Z">
              <w:rPr>
                <w:rFonts w:ascii="Arial" w:hAnsi="Arial" w:cs="Arial"/>
                <w:color w:val="000000"/>
                <w:sz w:val="20"/>
                <w:szCs w:val="20"/>
                <w:shd w:val="clear" w:color="auto" w:fill="FFFFFF"/>
              </w:rPr>
            </w:rPrChange>
          </w:rPr>
          <w:t>sperm concentration</w:t>
        </w:r>
        <w:r w:rsidR="002D7277">
          <w:rPr>
            <w:rFonts w:ascii="Arial" w:hAnsi="Arial" w:cs="Arial"/>
            <w:color w:val="000000"/>
            <w:sz w:val="20"/>
            <w:szCs w:val="20"/>
            <w:shd w:val="clear" w:color="auto" w:fill="FFFFFF"/>
          </w:rPr>
          <w:t xml:space="preserve"> (P≤0.01), and the </w:t>
        </w:r>
        <w:r w:rsidR="002D7277" w:rsidRPr="002D7277">
          <w:rPr>
            <w:rFonts w:ascii="Arial" w:hAnsi="Arial" w:cs="Arial"/>
            <w:color w:val="000000"/>
            <w:sz w:val="20"/>
            <w:szCs w:val="20"/>
            <w:highlight w:val="yellow"/>
            <w:shd w:val="clear" w:color="auto" w:fill="FFFFFF"/>
            <w:rPrChange w:id="332" w:author="Rex Dwyer" w:date="2016-10-03T12:19:00Z">
              <w:rPr>
                <w:rFonts w:ascii="Arial" w:hAnsi="Arial" w:cs="Arial"/>
                <w:color w:val="000000"/>
                <w:sz w:val="20"/>
                <w:szCs w:val="20"/>
                <w:shd w:val="clear" w:color="auto" w:fill="FFFFFF"/>
              </w:rPr>
            </w:rPrChange>
          </w:rPr>
          <w:t>percentage of normal sperm</w:t>
        </w:r>
        <w:r w:rsidR="002D7277">
          <w:rPr>
            <w:rFonts w:ascii="Arial" w:hAnsi="Arial" w:cs="Arial"/>
            <w:color w:val="000000"/>
            <w:sz w:val="20"/>
            <w:szCs w:val="20"/>
            <w:shd w:val="clear" w:color="auto" w:fill="FFFFFF"/>
          </w:rPr>
          <w:t xml:space="preserve"> (P≤0.001).</w:t>
        </w:r>
        <w:r w:rsidR="002D7277">
          <w:rPr>
            <w:rStyle w:val="apple-converted-space"/>
            <w:rFonts w:ascii="Arial" w:hAnsi="Arial" w:cs="Arial"/>
            <w:color w:val="000000"/>
            <w:sz w:val="20"/>
            <w:szCs w:val="20"/>
            <w:shd w:val="clear" w:color="auto" w:fill="FFFFFF"/>
          </w:rPr>
          <w:t> </w:t>
        </w:r>
      </w:ins>
      <w:bookmarkStart w:id="333" w:name="_GoBack"/>
      <w:bookmarkEnd w:id="333"/>
    </w:p>
    <w:p w14:paraId="503934C1" w14:textId="56B7B82C" w:rsidR="002D7277" w:rsidRPr="002D7277" w:rsidRDefault="002D7277" w:rsidP="002D7277">
      <w:pPr>
        <w:rPr>
          <w:ins w:id="334" w:author="Rex Dwyer" w:date="2016-10-03T12:20:00Z"/>
          <w:rFonts w:ascii="Arial" w:hAnsi="Arial" w:cs="Arial"/>
          <w:b/>
          <w:rPrChange w:id="335" w:author="Rex Dwyer" w:date="2016-10-03T12:20:00Z">
            <w:rPr>
              <w:ins w:id="336" w:author="Rex Dwyer" w:date="2016-10-03T12:20:00Z"/>
            </w:rPr>
          </w:rPrChange>
        </w:rPr>
        <w:pPrChange w:id="337" w:author="Rex Dwyer" w:date="2016-10-03T12:20:00Z">
          <w:pPr>
            <w:pStyle w:val="ListParagraph"/>
            <w:numPr>
              <w:numId w:val="16"/>
            </w:numPr>
            <w:ind w:hanging="360"/>
          </w:pPr>
        </w:pPrChange>
      </w:pPr>
      <w:ins w:id="338" w:author="Rex Dwyer" w:date="2016-10-03T12:20:00Z">
        <w:r w:rsidRPr="002D7277">
          <w:rPr>
            <w:rFonts w:ascii="Arial" w:hAnsi="Arial" w:cs="Arial"/>
            <w:b/>
            <w:rPrChange w:id="339" w:author="Rex Dwyer" w:date="2016-10-03T12:20:00Z">
              <w:rPr/>
            </w:rPrChange>
          </w:rPr>
          <w:t xml:space="preserve">EndPointCat: </w:t>
        </w:r>
      </w:ins>
    </w:p>
    <w:p w14:paraId="64AB5146" w14:textId="65B5F3FB" w:rsidR="003841D0" w:rsidRPr="002D7277" w:rsidRDefault="003841D0" w:rsidP="002D7277">
      <w:pPr>
        <w:rPr>
          <w:ins w:id="340" w:author="Brian Howard" w:date="2016-09-28T09:41:00Z"/>
          <w:rFonts w:ascii="Arial" w:hAnsi="Arial" w:cs="Arial"/>
          <w:b/>
          <w:rPrChange w:id="341" w:author="Rex Dwyer" w:date="2016-10-03T12:20:00Z">
            <w:rPr>
              <w:ins w:id="342" w:author="Brian Howard" w:date="2016-09-28T09:41:00Z"/>
              <w:rFonts w:ascii="Arial" w:hAnsi="Arial" w:cs="Arial"/>
            </w:rPr>
          </w:rPrChange>
        </w:rPr>
        <w:pPrChange w:id="343" w:author="Rex Dwyer" w:date="2016-10-03T12:20:00Z">
          <w:pPr/>
        </w:pPrChange>
      </w:pPr>
      <w:ins w:id="344" w:author="Brian Howard" w:date="2016-09-28T09:41:00Z">
        <w:del w:id="345" w:author="Rex Dwyer" w:date="2016-10-03T09:49:00Z">
          <w:r w:rsidRPr="002D7277" w:rsidDel="00331C66">
            <w:rPr>
              <w:rFonts w:ascii="Arial" w:hAnsi="Arial" w:cs="Arial"/>
              <w:b/>
              <w:rPrChange w:id="346" w:author="Rex Dwyer" w:date="2016-10-03T12:20:00Z">
                <w:rPr>
                  <w:rFonts w:ascii="Arial" w:hAnsi="Arial" w:cs="Arial"/>
                </w:rPr>
              </w:rPrChange>
            </w:rPr>
            <w:delText xml:space="preserve"> Health Category:</w:delText>
          </w:r>
        </w:del>
      </w:ins>
    </w:p>
    <w:p w14:paraId="1B59D37B" w14:textId="34A0F2B2" w:rsidR="003841D0" w:rsidRDefault="003841D0" w:rsidP="003841D0">
      <w:pPr>
        <w:rPr>
          <w:ins w:id="347" w:author="Brian Howard" w:date="2016-09-28T09:42:00Z"/>
          <w:rFonts w:ascii="Arial" w:hAnsi="Arial" w:cs="Arial"/>
        </w:rPr>
      </w:pPr>
      <w:ins w:id="348" w:author="Brian Howard" w:date="2016-09-28T09:43:00Z">
        <w:del w:id="349" w:author="Rex Dwyer" w:date="2016-10-03T09:49:00Z">
          <w:r w:rsidDel="00331C66">
            <w:rPr>
              <w:rFonts w:ascii="Arial" w:hAnsi="Arial" w:cs="Arial"/>
            </w:rPr>
            <w:delText>If we are doing at sentence level, can tag</w:delText>
          </w:r>
        </w:del>
      </w:ins>
      <w:ins w:id="350" w:author="Rex Dwyer" w:date="2016-10-03T09:49:00Z">
        <w:r w:rsidR="00331C66">
          <w:rPr>
            <w:rFonts w:ascii="Arial" w:hAnsi="Arial" w:cs="Arial"/>
          </w:rPr>
          <w:t>Tag</w:t>
        </w:r>
      </w:ins>
      <w:ins w:id="351" w:author="Brian Howard" w:date="2016-09-28T09:43:00Z">
        <w:r>
          <w:rPr>
            <w:rFonts w:ascii="Arial" w:hAnsi="Arial" w:cs="Arial"/>
          </w:rPr>
          <w:t xml:space="preserve"> entire sentence as</w:t>
        </w:r>
      </w:ins>
      <w:ins w:id="352" w:author="Brian Howard" w:date="2016-09-28T09:44:00Z">
        <w:r>
          <w:rPr>
            <w:rFonts w:ascii="Arial" w:hAnsi="Arial" w:cs="Arial"/>
          </w:rPr>
          <w:t xml:space="preserve"> </w:t>
        </w:r>
      </w:ins>
      <w:ins w:id="353" w:author="Rex Dwyer" w:date="2016-10-03T09:50:00Z">
        <w:r w:rsidR="00331C66">
          <w:rPr>
            <w:rFonts w:ascii="Arial" w:hAnsi="Arial" w:cs="Arial"/>
          </w:rPr>
          <w:t>“</w:t>
        </w:r>
      </w:ins>
      <w:ins w:id="354" w:author="Brian Howard" w:date="2016-09-28T09:44:00Z">
        <w:del w:id="355" w:author="Rex Dwyer" w:date="2016-10-03T09:50:00Z">
          <w:r w:rsidDel="00331C66">
            <w:rPr>
              <w:rFonts w:ascii="Arial" w:hAnsi="Arial" w:cs="Arial"/>
            </w:rPr>
            <w:delText xml:space="preserve">“Health </w:delText>
          </w:r>
        </w:del>
        <w:r>
          <w:rPr>
            <w:rFonts w:ascii="Arial" w:hAnsi="Arial" w:cs="Arial"/>
          </w:rPr>
          <w:t>Endpoint</w:t>
        </w:r>
      </w:ins>
      <w:ins w:id="356" w:author="Rex Dwyer" w:date="2016-10-03T09:49:00Z">
        <w:r w:rsidR="00331C66">
          <w:rPr>
            <w:rFonts w:ascii="Arial" w:hAnsi="Arial" w:cs="Arial"/>
          </w:rPr>
          <w:t>Category</w:t>
        </w:r>
      </w:ins>
      <w:ins w:id="357" w:author="Brian Howard" w:date="2016-09-28T09:44:00Z">
        <w:r>
          <w:rPr>
            <w:rFonts w:ascii="Arial" w:hAnsi="Arial" w:cs="Arial"/>
          </w:rPr>
          <w:t>”</w:t>
        </w:r>
      </w:ins>
      <w:ins w:id="358" w:author="Rex Dwyer" w:date="2016-10-03T09:50:00Z">
        <w:r w:rsidR="00331C66">
          <w:rPr>
            <w:rFonts w:ascii="Arial" w:hAnsi="Arial" w:cs="Arial"/>
          </w:rPr>
          <w:t>. Some health categories include</w:t>
        </w:r>
      </w:ins>
      <w:ins w:id="359" w:author="Brian Howard" w:date="2016-09-28T09:44:00Z">
        <w:del w:id="360" w:author="Rex Dwyer" w:date="2016-10-03T09:50:00Z">
          <w:r w:rsidDel="00331C66">
            <w:rPr>
              <w:rFonts w:ascii="Arial" w:hAnsi="Arial" w:cs="Arial"/>
            </w:rPr>
            <w:delText xml:space="preserve"> (Binary tag).  For Category can have set of tags to s</w:delText>
          </w:r>
        </w:del>
      </w:ins>
      <w:ins w:id="361" w:author="Brian Howard" w:date="2016-09-28T09:41:00Z">
        <w:del w:id="362" w:author="Rex Dwyer" w:date="2016-10-03T09:50:00Z">
          <w:r w:rsidRPr="003841D0" w:rsidDel="00331C66">
            <w:rPr>
              <w:rFonts w:ascii="Arial" w:hAnsi="Arial" w:cs="Arial"/>
              <w:rPrChange w:id="363" w:author="Brian Howard" w:date="2016-09-28T09:42:00Z">
                <w:rPr/>
              </w:rPrChange>
            </w:rPr>
            <w:delText>elect from</w:delText>
          </w:r>
        </w:del>
        <w:r w:rsidRPr="003841D0">
          <w:rPr>
            <w:rFonts w:ascii="Arial" w:hAnsi="Arial" w:cs="Arial"/>
            <w:rPrChange w:id="364" w:author="Brian Howard" w:date="2016-09-28T09:42:00Z">
              <w:rPr/>
            </w:rPrChange>
          </w:rPr>
          <w:t>:</w:t>
        </w:r>
      </w:ins>
    </w:p>
    <w:p w14:paraId="6012E27C" w14:textId="77777777" w:rsidR="003841D0" w:rsidRPr="003841D0" w:rsidRDefault="003841D0">
      <w:pPr>
        <w:pStyle w:val="ListParagraph"/>
        <w:numPr>
          <w:ilvl w:val="0"/>
          <w:numId w:val="9"/>
        </w:numPr>
        <w:rPr>
          <w:ins w:id="365" w:author="Brian Howard" w:date="2016-09-28T09:41:00Z"/>
          <w:rFonts w:ascii="Arial" w:hAnsi="Arial" w:cs="Arial"/>
          <w:rPrChange w:id="366" w:author="Brian Howard" w:date="2016-09-28T09:42:00Z">
            <w:rPr>
              <w:ins w:id="367" w:author="Brian Howard" w:date="2016-09-28T09:41:00Z"/>
            </w:rPr>
          </w:rPrChange>
        </w:rPr>
        <w:pPrChange w:id="368" w:author="Brian Howard" w:date="2016-09-28T09:42:00Z">
          <w:pPr/>
        </w:pPrChange>
      </w:pPr>
      <w:ins w:id="369" w:author="Brian Howard" w:date="2016-09-28T09:41:00Z">
        <w:r w:rsidRPr="003841D0">
          <w:rPr>
            <w:rFonts w:ascii="Arial" w:hAnsi="Arial" w:cs="Arial"/>
            <w:rPrChange w:id="370" w:author="Brian Howard" w:date="2016-09-28T09:42:00Z">
              <w:rPr/>
            </w:rPrChange>
          </w:rPr>
          <w:t>Cancer</w:t>
        </w:r>
        <w:r w:rsidRPr="003841D0">
          <w:rPr>
            <w:rFonts w:ascii="Arial" w:hAnsi="Arial" w:cs="Arial"/>
            <w:rPrChange w:id="371" w:author="Brian Howard" w:date="2016-09-28T09:42:00Z">
              <w:rPr/>
            </w:rPrChange>
          </w:rPr>
          <w:tab/>
        </w:r>
      </w:ins>
    </w:p>
    <w:p w14:paraId="4F878FDB" w14:textId="77777777" w:rsidR="003841D0" w:rsidRPr="003841D0" w:rsidRDefault="003841D0">
      <w:pPr>
        <w:pStyle w:val="ListParagraph"/>
        <w:numPr>
          <w:ilvl w:val="0"/>
          <w:numId w:val="9"/>
        </w:numPr>
        <w:rPr>
          <w:ins w:id="372" w:author="Brian Howard" w:date="2016-09-28T09:41:00Z"/>
          <w:rFonts w:ascii="Arial" w:hAnsi="Arial" w:cs="Arial"/>
          <w:rPrChange w:id="373" w:author="Brian Howard" w:date="2016-09-28T09:42:00Z">
            <w:rPr>
              <w:ins w:id="374" w:author="Brian Howard" w:date="2016-09-28T09:41:00Z"/>
            </w:rPr>
          </w:rPrChange>
        </w:rPr>
        <w:pPrChange w:id="375" w:author="Brian Howard" w:date="2016-09-28T09:42:00Z">
          <w:pPr/>
        </w:pPrChange>
      </w:pPr>
      <w:ins w:id="376" w:author="Brian Howard" w:date="2016-09-28T09:41:00Z">
        <w:r w:rsidRPr="003841D0">
          <w:rPr>
            <w:rFonts w:ascii="Arial" w:hAnsi="Arial" w:cs="Arial"/>
            <w:rPrChange w:id="377" w:author="Brian Howard" w:date="2016-09-28T09:42:00Z">
              <w:rPr/>
            </w:rPrChange>
          </w:rPr>
          <w:t>Cardiovascular System</w:t>
        </w:r>
        <w:r w:rsidRPr="003841D0">
          <w:rPr>
            <w:rFonts w:ascii="Arial" w:hAnsi="Arial" w:cs="Arial"/>
            <w:rPrChange w:id="378" w:author="Brian Howard" w:date="2016-09-28T09:42:00Z">
              <w:rPr/>
            </w:rPrChange>
          </w:rPr>
          <w:tab/>
        </w:r>
      </w:ins>
    </w:p>
    <w:p w14:paraId="1EA6921D" w14:textId="77777777" w:rsidR="003841D0" w:rsidRPr="003841D0" w:rsidRDefault="003841D0">
      <w:pPr>
        <w:pStyle w:val="ListParagraph"/>
        <w:numPr>
          <w:ilvl w:val="0"/>
          <w:numId w:val="9"/>
        </w:numPr>
        <w:rPr>
          <w:ins w:id="379" w:author="Brian Howard" w:date="2016-09-28T09:41:00Z"/>
          <w:rFonts w:ascii="Arial" w:hAnsi="Arial" w:cs="Arial"/>
          <w:rPrChange w:id="380" w:author="Brian Howard" w:date="2016-09-28T09:42:00Z">
            <w:rPr>
              <w:ins w:id="381" w:author="Brian Howard" w:date="2016-09-28T09:41:00Z"/>
            </w:rPr>
          </w:rPrChange>
        </w:rPr>
        <w:pPrChange w:id="382" w:author="Brian Howard" w:date="2016-09-28T09:42:00Z">
          <w:pPr/>
        </w:pPrChange>
      </w:pPr>
      <w:ins w:id="383" w:author="Brian Howard" w:date="2016-09-28T09:41:00Z">
        <w:r w:rsidRPr="003841D0">
          <w:rPr>
            <w:rFonts w:ascii="Arial" w:hAnsi="Arial" w:cs="Arial"/>
            <w:rPrChange w:id="384" w:author="Brian Howard" w:date="2016-09-28T09:42:00Z">
              <w:rPr/>
            </w:rPrChange>
          </w:rPr>
          <w:t>Congenital, Hereditary and Neonatal</w:t>
        </w:r>
        <w:r w:rsidRPr="003841D0">
          <w:rPr>
            <w:rFonts w:ascii="Arial" w:hAnsi="Arial" w:cs="Arial"/>
            <w:rPrChange w:id="385" w:author="Brian Howard" w:date="2016-09-28T09:42:00Z">
              <w:rPr/>
            </w:rPrChange>
          </w:rPr>
          <w:tab/>
        </w:r>
        <w:r w:rsidRPr="003841D0">
          <w:rPr>
            <w:rFonts w:ascii="Arial" w:hAnsi="Arial" w:cs="Arial"/>
            <w:rPrChange w:id="386" w:author="Brian Howard" w:date="2016-09-28T09:42:00Z">
              <w:rPr/>
            </w:rPrChange>
          </w:rPr>
          <w:tab/>
        </w:r>
      </w:ins>
    </w:p>
    <w:p w14:paraId="774015EF" w14:textId="77777777" w:rsidR="003841D0" w:rsidRPr="003841D0" w:rsidRDefault="003841D0">
      <w:pPr>
        <w:pStyle w:val="ListParagraph"/>
        <w:numPr>
          <w:ilvl w:val="0"/>
          <w:numId w:val="9"/>
        </w:numPr>
        <w:rPr>
          <w:ins w:id="387" w:author="Brian Howard" w:date="2016-09-28T09:41:00Z"/>
          <w:rFonts w:ascii="Arial" w:hAnsi="Arial" w:cs="Arial"/>
          <w:rPrChange w:id="388" w:author="Brian Howard" w:date="2016-09-28T09:42:00Z">
            <w:rPr>
              <w:ins w:id="389" w:author="Brian Howard" w:date="2016-09-28T09:41:00Z"/>
            </w:rPr>
          </w:rPrChange>
        </w:rPr>
        <w:pPrChange w:id="390" w:author="Brian Howard" w:date="2016-09-28T09:42:00Z">
          <w:pPr/>
        </w:pPrChange>
      </w:pPr>
      <w:ins w:id="391" w:author="Brian Howard" w:date="2016-09-28T09:41:00Z">
        <w:r w:rsidRPr="003841D0">
          <w:rPr>
            <w:rFonts w:ascii="Arial" w:hAnsi="Arial" w:cs="Arial"/>
            <w:rPrChange w:id="392" w:author="Brian Howard" w:date="2016-09-28T09:42:00Z">
              <w:rPr/>
            </w:rPrChange>
          </w:rPr>
          <w:t>Endocrine System</w:t>
        </w:r>
        <w:r w:rsidRPr="003841D0">
          <w:rPr>
            <w:rFonts w:ascii="Arial" w:hAnsi="Arial" w:cs="Arial"/>
            <w:rPrChange w:id="393" w:author="Brian Howard" w:date="2016-09-28T09:42:00Z">
              <w:rPr/>
            </w:rPrChange>
          </w:rPr>
          <w:tab/>
        </w:r>
        <w:r w:rsidRPr="003841D0">
          <w:rPr>
            <w:rFonts w:ascii="Arial" w:hAnsi="Arial" w:cs="Arial"/>
            <w:rPrChange w:id="394" w:author="Brian Howard" w:date="2016-09-28T09:42:00Z">
              <w:rPr/>
            </w:rPrChange>
          </w:rPr>
          <w:tab/>
        </w:r>
      </w:ins>
    </w:p>
    <w:p w14:paraId="709662E3" w14:textId="77777777" w:rsidR="003841D0" w:rsidRPr="003841D0" w:rsidRDefault="003841D0">
      <w:pPr>
        <w:pStyle w:val="ListParagraph"/>
        <w:numPr>
          <w:ilvl w:val="0"/>
          <w:numId w:val="9"/>
        </w:numPr>
        <w:rPr>
          <w:ins w:id="395" w:author="Brian Howard" w:date="2016-09-28T09:41:00Z"/>
          <w:rFonts w:ascii="Arial" w:hAnsi="Arial" w:cs="Arial"/>
          <w:rPrChange w:id="396" w:author="Brian Howard" w:date="2016-09-28T09:42:00Z">
            <w:rPr>
              <w:ins w:id="397" w:author="Brian Howard" w:date="2016-09-28T09:41:00Z"/>
            </w:rPr>
          </w:rPrChange>
        </w:rPr>
        <w:pPrChange w:id="398" w:author="Brian Howard" w:date="2016-09-28T09:42:00Z">
          <w:pPr/>
        </w:pPrChange>
      </w:pPr>
      <w:ins w:id="399" w:author="Brian Howard" w:date="2016-09-28T09:41:00Z">
        <w:r w:rsidRPr="003841D0">
          <w:rPr>
            <w:rFonts w:ascii="Arial" w:hAnsi="Arial" w:cs="Arial"/>
            <w:rPrChange w:id="400" w:author="Brian Howard" w:date="2016-09-28T09:42:00Z">
              <w:rPr/>
            </w:rPrChange>
          </w:rPr>
          <w:t>Gastrointestinal System</w:t>
        </w:r>
        <w:r w:rsidRPr="003841D0">
          <w:rPr>
            <w:rFonts w:ascii="Arial" w:hAnsi="Arial" w:cs="Arial"/>
            <w:rPrChange w:id="401" w:author="Brian Howard" w:date="2016-09-28T09:42:00Z">
              <w:rPr/>
            </w:rPrChange>
          </w:rPr>
          <w:tab/>
        </w:r>
        <w:r w:rsidRPr="003841D0">
          <w:rPr>
            <w:rFonts w:ascii="Arial" w:hAnsi="Arial" w:cs="Arial"/>
            <w:rPrChange w:id="402" w:author="Brian Howard" w:date="2016-09-28T09:42:00Z">
              <w:rPr/>
            </w:rPrChange>
          </w:rPr>
          <w:tab/>
        </w:r>
      </w:ins>
    </w:p>
    <w:p w14:paraId="545CA26A" w14:textId="77777777" w:rsidR="003841D0" w:rsidRPr="003841D0" w:rsidRDefault="003841D0">
      <w:pPr>
        <w:pStyle w:val="ListParagraph"/>
        <w:numPr>
          <w:ilvl w:val="0"/>
          <w:numId w:val="9"/>
        </w:numPr>
        <w:rPr>
          <w:ins w:id="403" w:author="Brian Howard" w:date="2016-09-28T09:41:00Z"/>
          <w:rFonts w:ascii="Arial" w:hAnsi="Arial" w:cs="Arial"/>
          <w:rPrChange w:id="404" w:author="Brian Howard" w:date="2016-09-28T09:42:00Z">
            <w:rPr>
              <w:ins w:id="405" w:author="Brian Howard" w:date="2016-09-28T09:41:00Z"/>
            </w:rPr>
          </w:rPrChange>
        </w:rPr>
        <w:pPrChange w:id="406" w:author="Brian Howard" w:date="2016-09-28T09:42:00Z">
          <w:pPr/>
        </w:pPrChange>
      </w:pPr>
      <w:ins w:id="407" w:author="Brian Howard" w:date="2016-09-28T09:41:00Z">
        <w:r w:rsidRPr="003841D0">
          <w:rPr>
            <w:rFonts w:ascii="Arial" w:hAnsi="Arial" w:cs="Arial"/>
            <w:rPrChange w:id="408" w:author="Brian Howard" w:date="2016-09-28T09:42:00Z">
              <w:rPr/>
            </w:rPrChange>
          </w:rPr>
          <w:t>Hematological and Immune System</w:t>
        </w:r>
        <w:r w:rsidRPr="003841D0">
          <w:rPr>
            <w:rFonts w:ascii="Arial" w:hAnsi="Arial" w:cs="Arial"/>
            <w:rPrChange w:id="409" w:author="Brian Howard" w:date="2016-09-28T09:42:00Z">
              <w:rPr/>
            </w:rPrChange>
          </w:rPr>
          <w:tab/>
        </w:r>
        <w:r w:rsidRPr="003841D0">
          <w:rPr>
            <w:rFonts w:ascii="Arial" w:hAnsi="Arial" w:cs="Arial"/>
            <w:rPrChange w:id="410" w:author="Brian Howard" w:date="2016-09-28T09:42:00Z">
              <w:rPr/>
            </w:rPrChange>
          </w:rPr>
          <w:tab/>
        </w:r>
      </w:ins>
    </w:p>
    <w:p w14:paraId="00CF9168" w14:textId="77777777" w:rsidR="003841D0" w:rsidRPr="003841D0" w:rsidRDefault="003841D0">
      <w:pPr>
        <w:pStyle w:val="ListParagraph"/>
        <w:numPr>
          <w:ilvl w:val="0"/>
          <w:numId w:val="9"/>
        </w:numPr>
        <w:rPr>
          <w:ins w:id="411" w:author="Brian Howard" w:date="2016-09-28T09:41:00Z"/>
          <w:rFonts w:ascii="Arial" w:hAnsi="Arial" w:cs="Arial"/>
          <w:rPrChange w:id="412" w:author="Brian Howard" w:date="2016-09-28T09:42:00Z">
            <w:rPr>
              <w:ins w:id="413" w:author="Brian Howard" w:date="2016-09-28T09:41:00Z"/>
            </w:rPr>
          </w:rPrChange>
        </w:rPr>
        <w:pPrChange w:id="414" w:author="Brian Howard" w:date="2016-09-28T09:42:00Z">
          <w:pPr/>
        </w:pPrChange>
      </w:pPr>
      <w:ins w:id="415" w:author="Brian Howard" w:date="2016-09-28T09:41:00Z">
        <w:r w:rsidRPr="003841D0">
          <w:rPr>
            <w:rFonts w:ascii="Arial" w:hAnsi="Arial" w:cs="Arial"/>
            <w:rPrChange w:id="416" w:author="Brian Howard" w:date="2016-09-28T09:42:00Z">
              <w:rPr/>
            </w:rPrChange>
          </w:rPr>
          <w:t>Hepatic System</w:t>
        </w:r>
        <w:r w:rsidRPr="003841D0">
          <w:rPr>
            <w:rFonts w:ascii="Arial" w:hAnsi="Arial" w:cs="Arial"/>
            <w:rPrChange w:id="417" w:author="Brian Howard" w:date="2016-09-28T09:42:00Z">
              <w:rPr/>
            </w:rPrChange>
          </w:rPr>
          <w:tab/>
        </w:r>
        <w:r w:rsidRPr="003841D0">
          <w:rPr>
            <w:rFonts w:ascii="Arial" w:hAnsi="Arial" w:cs="Arial"/>
            <w:rPrChange w:id="418" w:author="Brian Howard" w:date="2016-09-28T09:42:00Z">
              <w:rPr/>
            </w:rPrChange>
          </w:rPr>
          <w:tab/>
        </w:r>
      </w:ins>
    </w:p>
    <w:p w14:paraId="3609EE8A" w14:textId="77777777" w:rsidR="003841D0" w:rsidRPr="003841D0" w:rsidRDefault="003841D0">
      <w:pPr>
        <w:pStyle w:val="ListParagraph"/>
        <w:numPr>
          <w:ilvl w:val="0"/>
          <w:numId w:val="9"/>
        </w:numPr>
        <w:rPr>
          <w:ins w:id="419" w:author="Brian Howard" w:date="2016-09-28T09:41:00Z"/>
          <w:rFonts w:ascii="Arial" w:hAnsi="Arial" w:cs="Arial"/>
          <w:rPrChange w:id="420" w:author="Brian Howard" w:date="2016-09-28T09:42:00Z">
            <w:rPr>
              <w:ins w:id="421" w:author="Brian Howard" w:date="2016-09-28T09:41:00Z"/>
            </w:rPr>
          </w:rPrChange>
        </w:rPr>
        <w:pPrChange w:id="422" w:author="Brian Howard" w:date="2016-09-28T09:42:00Z">
          <w:pPr/>
        </w:pPrChange>
      </w:pPr>
      <w:ins w:id="423" w:author="Brian Howard" w:date="2016-09-28T09:41:00Z">
        <w:r w:rsidRPr="003841D0">
          <w:rPr>
            <w:rFonts w:ascii="Arial" w:hAnsi="Arial" w:cs="Arial"/>
            <w:rPrChange w:id="424" w:author="Brian Howard" w:date="2016-09-28T09:42:00Z">
              <w:rPr/>
            </w:rPrChange>
          </w:rPr>
          <w:t>Mood and Mental Disorders</w:t>
        </w:r>
        <w:r w:rsidRPr="003841D0">
          <w:rPr>
            <w:rFonts w:ascii="Arial" w:hAnsi="Arial" w:cs="Arial"/>
            <w:rPrChange w:id="425" w:author="Brian Howard" w:date="2016-09-28T09:42:00Z">
              <w:rPr/>
            </w:rPrChange>
          </w:rPr>
          <w:tab/>
        </w:r>
        <w:r w:rsidRPr="003841D0">
          <w:rPr>
            <w:rFonts w:ascii="Arial" w:hAnsi="Arial" w:cs="Arial"/>
            <w:rPrChange w:id="426" w:author="Brian Howard" w:date="2016-09-28T09:42:00Z">
              <w:rPr/>
            </w:rPrChange>
          </w:rPr>
          <w:tab/>
        </w:r>
      </w:ins>
    </w:p>
    <w:p w14:paraId="361100F9" w14:textId="77777777" w:rsidR="003841D0" w:rsidRPr="003841D0" w:rsidRDefault="003841D0">
      <w:pPr>
        <w:pStyle w:val="ListParagraph"/>
        <w:numPr>
          <w:ilvl w:val="0"/>
          <w:numId w:val="9"/>
        </w:numPr>
        <w:rPr>
          <w:ins w:id="427" w:author="Brian Howard" w:date="2016-09-28T09:41:00Z"/>
          <w:rFonts w:ascii="Arial" w:hAnsi="Arial" w:cs="Arial"/>
          <w:rPrChange w:id="428" w:author="Brian Howard" w:date="2016-09-28T09:42:00Z">
            <w:rPr>
              <w:ins w:id="429" w:author="Brian Howard" w:date="2016-09-28T09:41:00Z"/>
            </w:rPr>
          </w:rPrChange>
        </w:rPr>
        <w:pPrChange w:id="430" w:author="Brian Howard" w:date="2016-09-28T09:42:00Z">
          <w:pPr/>
        </w:pPrChange>
      </w:pPr>
      <w:ins w:id="431" w:author="Brian Howard" w:date="2016-09-28T09:41:00Z">
        <w:r w:rsidRPr="003841D0">
          <w:rPr>
            <w:rFonts w:ascii="Arial" w:hAnsi="Arial" w:cs="Arial"/>
            <w:rPrChange w:id="432" w:author="Brian Howard" w:date="2016-09-28T09:42:00Z">
              <w:rPr/>
            </w:rPrChange>
          </w:rPr>
          <w:t>Musculoskeletal System</w:t>
        </w:r>
        <w:r w:rsidRPr="003841D0">
          <w:rPr>
            <w:rFonts w:ascii="Arial" w:hAnsi="Arial" w:cs="Arial"/>
            <w:rPrChange w:id="433" w:author="Brian Howard" w:date="2016-09-28T09:42:00Z">
              <w:rPr/>
            </w:rPrChange>
          </w:rPr>
          <w:tab/>
        </w:r>
        <w:r w:rsidRPr="003841D0">
          <w:rPr>
            <w:rFonts w:ascii="Arial" w:hAnsi="Arial" w:cs="Arial"/>
            <w:rPrChange w:id="434" w:author="Brian Howard" w:date="2016-09-28T09:42:00Z">
              <w:rPr/>
            </w:rPrChange>
          </w:rPr>
          <w:tab/>
        </w:r>
      </w:ins>
    </w:p>
    <w:p w14:paraId="455F116B" w14:textId="77777777" w:rsidR="003841D0" w:rsidRPr="003841D0" w:rsidRDefault="003841D0">
      <w:pPr>
        <w:pStyle w:val="ListParagraph"/>
        <w:numPr>
          <w:ilvl w:val="0"/>
          <w:numId w:val="9"/>
        </w:numPr>
        <w:rPr>
          <w:ins w:id="435" w:author="Brian Howard" w:date="2016-09-28T09:41:00Z"/>
          <w:rFonts w:ascii="Arial" w:hAnsi="Arial" w:cs="Arial"/>
          <w:rPrChange w:id="436" w:author="Brian Howard" w:date="2016-09-28T09:42:00Z">
            <w:rPr>
              <w:ins w:id="437" w:author="Brian Howard" w:date="2016-09-28T09:41:00Z"/>
            </w:rPr>
          </w:rPrChange>
        </w:rPr>
        <w:pPrChange w:id="438" w:author="Brian Howard" w:date="2016-09-28T09:42:00Z">
          <w:pPr/>
        </w:pPrChange>
      </w:pPr>
      <w:ins w:id="439" w:author="Brian Howard" w:date="2016-09-28T09:41:00Z">
        <w:r w:rsidRPr="003841D0">
          <w:rPr>
            <w:rFonts w:ascii="Arial" w:hAnsi="Arial" w:cs="Arial"/>
            <w:rPrChange w:id="440" w:author="Brian Howard" w:date="2016-09-28T09:42:00Z">
              <w:rPr/>
            </w:rPrChange>
          </w:rPr>
          <w:t>Nervous System</w:t>
        </w:r>
        <w:r w:rsidRPr="003841D0">
          <w:rPr>
            <w:rFonts w:ascii="Arial" w:hAnsi="Arial" w:cs="Arial"/>
            <w:rPrChange w:id="441" w:author="Brian Howard" w:date="2016-09-28T09:42:00Z">
              <w:rPr/>
            </w:rPrChange>
          </w:rPr>
          <w:tab/>
        </w:r>
        <w:r w:rsidRPr="003841D0">
          <w:rPr>
            <w:rFonts w:ascii="Arial" w:hAnsi="Arial" w:cs="Arial"/>
            <w:rPrChange w:id="442" w:author="Brian Howard" w:date="2016-09-28T09:42:00Z">
              <w:rPr/>
            </w:rPrChange>
          </w:rPr>
          <w:tab/>
        </w:r>
      </w:ins>
    </w:p>
    <w:p w14:paraId="6B2C2237" w14:textId="77777777" w:rsidR="003841D0" w:rsidRPr="003841D0" w:rsidRDefault="003841D0">
      <w:pPr>
        <w:pStyle w:val="ListParagraph"/>
        <w:numPr>
          <w:ilvl w:val="0"/>
          <w:numId w:val="9"/>
        </w:numPr>
        <w:rPr>
          <w:ins w:id="443" w:author="Brian Howard" w:date="2016-09-28T09:41:00Z"/>
          <w:rFonts w:ascii="Arial" w:hAnsi="Arial" w:cs="Arial"/>
          <w:rPrChange w:id="444" w:author="Brian Howard" w:date="2016-09-28T09:42:00Z">
            <w:rPr>
              <w:ins w:id="445" w:author="Brian Howard" w:date="2016-09-28T09:41:00Z"/>
            </w:rPr>
          </w:rPrChange>
        </w:rPr>
        <w:pPrChange w:id="446" w:author="Brian Howard" w:date="2016-09-28T09:42:00Z">
          <w:pPr/>
        </w:pPrChange>
      </w:pPr>
      <w:ins w:id="447" w:author="Brian Howard" w:date="2016-09-28T09:41:00Z">
        <w:r w:rsidRPr="003841D0">
          <w:rPr>
            <w:rFonts w:ascii="Arial" w:hAnsi="Arial" w:cs="Arial"/>
            <w:rPrChange w:id="448" w:author="Brian Howard" w:date="2016-09-28T09:42:00Z">
              <w:rPr/>
            </w:rPrChange>
          </w:rPr>
          <w:t>Nutritional and Metabolic</w:t>
        </w:r>
        <w:r w:rsidRPr="003841D0">
          <w:rPr>
            <w:rFonts w:ascii="Arial" w:hAnsi="Arial" w:cs="Arial"/>
            <w:rPrChange w:id="449" w:author="Brian Howard" w:date="2016-09-28T09:42:00Z">
              <w:rPr/>
            </w:rPrChange>
          </w:rPr>
          <w:tab/>
        </w:r>
        <w:r w:rsidRPr="003841D0">
          <w:rPr>
            <w:rFonts w:ascii="Arial" w:hAnsi="Arial" w:cs="Arial"/>
            <w:rPrChange w:id="450" w:author="Brian Howard" w:date="2016-09-28T09:42:00Z">
              <w:rPr/>
            </w:rPrChange>
          </w:rPr>
          <w:tab/>
        </w:r>
      </w:ins>
    </w:p>
    <w:p w14:paraId="17298AD9" w14:textId="77777777" w:rsidR="003841D0" w:rsidRPr="003841D0" w:rsidRDefault="003841D0">
      <w:pPr>
        <w:pStyle w:val="ListParagraph"/>
        <w:numPr>
          <w:ilvl w:val="0"/>
          <w:numId w:val="9"/>
        </w:numPr>
        <w:rPr>
          <w:ins w:id="451" w:author="Brian Howard" w:date="2016-09-28T09:41:00Z"/>
          <w:rFonts w:ascii="Arial" w:hAnsi="Arial" w:cs="Arial"/>
          <w:rPrChange w:id="452" w:author="Brian Howard" w:date="2016-09-28T09:42:00Z">
            <w:rPr>
              <w:ins w:id="453" w:author="Brian Howard" w:date="2016-09-28T09:41:00Z"/>
            </w:rPr>
          </w:rPrChange>
        </w:rPr>
        <w:pPrChange w:id="454" w:author="Brian Howard" w:date="2016-09-28T09:42:00Z">
          <w:pPr/>
        </w:pPrChange>
      </w:pPr>
      <w:ins w:id="455" w:author="Brian Howard" w:date="2016-09-28T09:41:00Z">
        <w:r w:rsidRPr="003841D0">
          <w:rPr>
            <w:rFonts w:ascii="Arial" w:hAnsi="Arial" w:cs="Arial"/>
            <w:rPrChange w:id="456" w:author="Brian Howard" w:date="2016-09-28T09:42:00Z">
              <w:rPr/>
            </w:rPrChange>
          </w:rPr>
          <w:t>Ocular and Sensory</w:t>
        </w:r>
        <w:r w:rsidRPr="003841D0">
          <w:rPr>
            <w:rFonts w:ascii="Arial" w:hAnsi="Arial" w:cs="Arial"/>
            <w:rPrChange w:id="457" w:author="Brian Howard" w:date="2016-09-28T09:42:00Z">
              <w:rPr/>
            </w:rPrChange>
          </w:rPr>
          <w:tab/>
        </w:r>
        <w:r w:rsidRPr="003841D0">
          <w:rPr>
            <w:rFonts w:ascii="Arial" w:hAnsi="Arial" w:cs="Arial"/>
            <w:rPrChange w:id="458" w:author="Brian Howard" w:date="2016-09-28T09:42:00Z">
              <w:rPr/>
            </w:rPrChange>
          </w:rPr>
          <w:tab/>
        </w:r>
      </w:ins>
    </w:p>
    <w:p w14:paraId="2FC06BD8" w14:textId="77777777" w:rsidR="003841D0" w:rsidRPr="003841D0" w:rsidRDefault="003841D0">
      <w:pPr>
        <w:pStyle w:val="ListParagraph"/>
        <w:numPr>
          <w:ilvl w:val="0"/>
          <w:numId w:val="9"/>
        </w:numPr>
        <w:rPr>
          <w:ins w:id="459" w:author="Brian Howard" w:date="2016-09-28T09:41:00Z"/>
          <w:rFonts w:ascii="Arial" w:hAnsi="Arial" w:cs="Arial"/>
          <w:rPrChange w:id="460" w:author="Brian Howard" w:date="2016-09-28T09:42:00Z">
            <w:rPr>
              <w:ins w:id="461" w:author="Brian Howard" w:date="2016-09-28T09:41:00Z"/>
            </w:rPr>
          </w:rPrChange>
        </w:rPr>
        <w:pPrChange w:id="462" w:author="Brian Howard" w:date="2016-09-28T09:42:00Z">
          <w:pPr/>
        </w:pPrChange>
      </w:pPr>
      <w:ins w:id="463" w:author="Brian Howard" w:date="2016-09-28T09:41:00Z">
        <w:r w:rsidRPr="003841D0">
          <w:rPr>
            <w:rFonts w:ascii="Arial" w:hAnsi="Arial" w:cs="Arial"/>
            <w:rPrChange w:id="464" w:author="Brian Howard" w:date="2016-09-28T09:42:00Z">
              <w:rPr/>
            </w:rPrChange>
          </w:rPr>
          <w:t>Renal</w:t>
        </w:r>
        <w:r w:rsidRPr="003841D0">
          <w:rPr>
            <w:rFonts w:ascii="Arial" w:hAnsi="Arial" w:cs="Arial"/>
            <w:rPrChange w:id="465" w:author="Brian Howard" w:date="2016-09-28T09:42:00Z">
              <w:rPr/>
            </w:rPrChange>
          </w:rPr>
          <w:tab/>
        </w:r>
        <w:r w:rsidRPr="003841D0">
          <w:rPr>
            <w:rFonts w:ascii="Arial" w:hAnsi="Arial" w:cs="Arial"/>
            <w:rPrChange w:id="466" w:author="Brian Howard" w:date="2016-09-28T09:42:00Z">
              <w:rPr/>
            </w:rPrChange>
          </w:rPr>
          <w:tab/>
        </w:r>
      </w:ins>
    </w:p>
    <w:p w14:paraId="03F5FC1D" w14:textId="77777777" w:rsidR="003841D0" w:rsidRPr="003841D0" w:rsidRDefault="003841D0">
      <w:pPr>
        <w:pStyle w:val="ListParagraph"/>
        <w:numPr>
          <w:ilvl w:val="0"/>
          <w:numId w:val="9"/>
        </w:numPr>
        <w:rPr>
          <w:ins w:id="467" w:author="Brian Howard" w:date="2016-09-28T09:41:00Z"/>
          <w:rFonts w:ascii="Arial" w:hAnsi="Arial" w:cs="Arial"/>
          <w:rPrChange w:id="468" w:author="Brian Howard" w:date="2016-09-28T09:42:00Z">
            <w:rPr>
              <w:ins w:id="469" w:author="Brian Howard" w:date="2016-09-28T09:41:00Z"/>
            </w:rPr>
          </w:rPrChange>
        </w:rPr>
        <w:pPrChange w:id="470" w:author="Brian Howard" w:date="2016-09-28T09:42:00Z">
          <w:pPr/>
        </w:pPrChange>
      </w:pPr>
      <w:ins w:id="471" w:author="Brian Howard" w:date="2016-09-28T09:41:00Z">
        <w:r w:rsidRPr="003841D0">
          <w:rPr>
            <w:rFonts w:ascii="Arial" w:hAnsi="Arial" w:cs="Arial"/>
            <w:rPrChange w:id="472" w:author="Brian Howard" w:date="2016-09-28T09:42:00Z">
              <w:rPr/>
            </w:rPrChange>
          </w:rPr>
          <w:t>Reproductive and Developmental</w:t>
        </w:r>
        <w:r w:rsidRPr="003841D0">
          <w:rPr>
            <w:rFonts w:ascii="Arial" w:hAnsi="Arial" w:cs="Arial"/>
            <w:rPrChange w:id="473" w:author="Brian Howard" w:date="2016-09-28T09:42:00Z">
              <w:rPr/>
            </w:rPrChange>
          </w:rPr>
          <w:tab/>
        </w:r>
        <w:r w:rsidRPr="003841D0">
          <w:rPr>
            <w:rFonts w:ascii="Arial" w:hAnsi="Arial" w:cs="Arial"/>
            <w:rPrChange w:id="474" w:author="Brian Howard" w:date="2016-09-28T09:42:00Z">
              <w:rPr/>
            </w:rPrChange>
          </w:rPr>
          <w:tab/>
        </w:r>
      </w:ins>
    </w:p>
    <w:p w14:paraId="0ED59252" w14:textId="77777777" w:rsidR="003841D0" w:rsidRPr="003841D0" w:rsidRDefault="003841D0">
      <w:pPr>
        <w:pStyle w:val="ListParagraph"/>
        <w:numPr>
          <w:ilvl w:val="0"/>
          <w:numId w:val="9"/>
        </w:numPr>
        <w:rPr>
          <w:ins w:id="475" w:author="Brian Howard" w:date="2016-09-28T09:41:00Z"/>
          <w:rFonts w:ascii="Arial" w:hAnsi="Arial" w:cs="Arial"/>
          <w:rPrChange w:id="476" w:author="Brian Howard" w:date="2016-09-28T09:42:00Z">
            <w:rPr>
              <w:ins w:id="477" w:author="Brian Howard" w:date="2016-09-28T09:41:00Z"/>
            </w:rPr>
          </w:rPrChange>
        </w:rPr>
        <w:pPrChange w:id="478" w:author="Brian Howard" w:date="2016-09-28T09:42:00Z">
          <w:pPr/>
        </w:pPrChange>
      </w:pPr>
      <w:ins w:id="479" w:author="Brian Howard" w:date="2016-09-28T09:41:00Z">
        <w:r w:rsidRPr="003841D0">
          <w:rPr>
            <w:rFonts w:ascii="Arial" w:hAnsi="Arial" w:cs="Arial"/>
            <w:rPrChange w:id="480" w:author="Brian Howard" w:date="2016-09-28T09:42:00Z">
              <w:rPr/>
            </w:rPrChange>
          </w:rPr>
          <w:t>Respiratory Tract</w:t>
        </w:r>
        <w:r w:rsidRPr="003841D0">
          <w:rPr>
            <w:rFonts w:ascii="Arial" w:hAnsi="Arial" w:cs="Arial"/>
            <w:rPrChange w:id="481" w:author="Brian Howard" w:date="2016-09-28T09:42:00Z">
              <w:rPr/>
            </w:rPrChange>
          </w:rPr>
          <w:tab/>
        </w:r>
        <w:r w:rsidRPr="003841D0">
          <w:rPr>
            <w:rFonts w:ascii="Arial" w:hAnsi="Arial" w:cs="Arial"/>
            <w:rPrChange w:id="482" w:author="Brian Howard" w:date="2016-09-28T09:42:00Z">
              <w:rPr/>
            </w:rPrChange>
          </w:rPr>
          <w:tab/>
        </w:r>
      </w:ins>
    </w:p>
    <w:p w14:paraId="325B0697" w14:textId="77777777" w:rsidR="003841D0" w:rsidRPr="003841D0" w:rsidRDefault="003841D0">
      <w:pPr>
        <w:pStyle w:val="ListParagraph"/>
        <w:numPr>
          <w:ilvl w:val="0"/>
          <w:numId w:val="9"/>
        </w:numPr>
        <w:rPr>
          <w:rFonts w:ascii="Arial" w:hAnsi="Arial" w:cs="Arial"/>
          <w:rPrChange w:id="483" w:author="Brian Howard" w:date="2016-09-28T09:42:00Z">
            <w:rPr/>
          </w:rPrChange>
        </w:rPr>
        <w:pPrChange w:id="484" w:author="Brian Howard" w:date="2016-09-28T09:42:00Z">
          <w:pPr/>
        </w:pPrChange>
      </w:pPr>
      <w:ins w:id="485" w:author="Brian Howard" w:date="2016-09-28T09:41:00Z">
        <w:r w:rsidRPr="003841D0">
          <w:rPr>
            <w:rFonts w:ascii="Arial" w:hAnsi="Arial" w:cs="Arial"/>
            <w:rPrChange w:id="486" w:author="Brian Howard" w:date="2016-09-28T09:42:00Z">
              <w:rPr/>
            </w:rPrChange>
          </w:rPr>
          <w:t>Skin and Connective Tissue</w:t>
        </w:r>
        <w:r w:rsidRPr="003841D0">
          <w:rPr>
            <w:rFonts w:ascii="Arial" w:hAnsi="Arial" w:cs="Arial"/>
            <w:rPrChange w:id="487" w:author="Brian Howard" w:date="2016-09-28T09:42:00Z">
              <w:rPr/>
            </w:rPrChange>
          </w:rPr>
          <w:tab/>
        </w:r>
        <w:r w:rsidRPr="003841D0">
          <w:rPr>
            <w:rFonts w:ascii="Arial" w:hAnsi="Arial" w:cs="Arial"/>
            <w:rPrChange w:id="488" w:author="Brian Howard" w:date="2016-09-28T09:42:00Z">
              <w:rPr/>
            </w:rPrChange>
          </w:rPr>
          <w:tab/>
        </w:r>
      </w:ins>
    </w:p>
    <w:p w14:paraId="6918AE89" w14:textId="0EDF0F0C" w:rsidR="00F513D9" w:rsidRPr="00C975B5" w:rsidRDefault="00F513D9" w:rsidP="00F513D9">
      <w:pPr>
        <w:rPr>
          <w:rFonts w:ascii="Arial" w:hAnsi="Arial" w:cs="Arial"/>
        </w:rPr>
      </w:pPr>
      <w:r w:rsidRPr="00C975B5">
        <w:rPr>
          <w:rFonts w:ascii="Arial" w:hAnsi="Arial" w:cs="Arial"/>
          <w:b/>
        </w:rPr>
        <w:t>Stat</w:t>
      </w:r>
      <w:ins w:id="489" w:author="Rex Dwyer" w:date="2016-10-03T10:25:00Z">
        <w:r w:rsidR="00C37288">
          <w:rPr>
            <w:rFonts w:ascii="Arial" w:hAnsi="Arial" w:cs="Arial"/>
            <w:b/>
          </w:rPr>
          <w:t>Methods</w:t>
        </w:r>
      </w:ins>
      <w:del w:id="490" w:author="Rex Dwyer" w:date="2016-10-03T10:25:00Z">
        <w:r w:rsidRPr="00C975B5" w:rsidDel="00C37288">
          <w:rPr>
            <w:rFonts w:ascii="Arial" w:hAnsi="Arial" w:cs="Arial"/>
            <w:b/>
          </w:rPr>
          <w:delText>isti</w:delText>
        </w:r>
      </w:del>
      <w:del w:id="491" w:author="Rex Dwyer" w:date="2016-10-03T10:24:00Z">
        <w:r w:rsidRPr="00C975B5" w:rsidDel="00C37288">
          <w:rPr>
            <w:rFonts w:ascii="Arial" w:hAnsi="Arial" w:cs="Arial"/>
            <w:b/>
          </w:rPr>
          <w:delText>cal</w:delText>
        </w:r>
      </w:del>
      <w:r w:rsidRPr="00C975B5">
        <w:rPr>
          <w:rFonts w:ascii="Arial" w:hAnsi="Arial" w:cs="Arial"/>
          <w:b/>
        </w:rPr>
        <w:t xml:space="preserve">: </w:t>
      </w:r>
      <w:r w:rsidRPr="00C975B5">
        <w:rPr>
          <w:rFonts w:ascii="Arial" w:hAnsi="Arial" w:cs="Arial"/>
        </w:rPr>
        <w:t>Any sentence describing statistical methods or software (SAS, etc.)</w:t>
      </w:r>
    </w:p>
    <w:p w14:paraId="72ECBC3F" w14:textId="77777777" w:rsidR="00F513D9" w:rsidRPr="00C975B5" w:rsidRDefault="00F513D9" w:rsidP="00F513D9">
      <w:pPr>
        <w:pStyle w:val="ListParagraph"/>
        <w:numPr>
          <w:ilvl w:val="0"/>
          <w:numId w:val="2"/>
        </w:numPr>
        <w:rPr>
          <w:rFonts w:ascii="Arial" w:hAnsi="Arial" w:cs="Arial"/>
          <w:i/>
        </w:rPr>
      </w:pPr>
      <w:r w:rsidRPr="00C975B5">
        <w:rPr>
          <w:rFonts w:ascii="Arial" w:hAnsi="Arial" w:cs="Arial"/>
          <w:i/>
          <w:color w:val="000000"/>
          <w:shd w:val="clear" w:color="auto" w:fill="FFFFFF"/>
        </w:rPr>
        <w:t>Statistical analyses were conducted using SPSS PC+ software (SPSS, Inc., Chicago, IL). Bartlett’s homogeneity of variance test was used to assess heterogeneity of variance between groups and was followed by a one-way analysis of variance (ANOVA) if no significant heterogeneity was detected. Duncan’s Multiple Range test was used to assess the significance of intergroup differences if a positive ANOVA result was obtained. Where significant heterogeneity was detected by Bartlett’s test, the Kolmogorov-Smirnov test was performed to examine normally distributed data, and Kruskal-Wallis nonparametric one-way ANOVA, followed by the Mann-Whitney</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U</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test for intergroup comparisons of positive results, was used in the case of a nonnormal distribution. A</w:t>
      </w:r>
      <w:r w:rsidRPr="00C975B5">
        <w:rPr>
          <w:rStyle w:val="apple-converted-space"/>
          <w:rFonts w:ascii="Arial" w:hAnsi="Arial" w:cs="Arial"/>
          <w:i/>
          <w:color w:val="000000"/>
          <w:shd w:val="clear" w:color="auto" w:fill="FFFFFF"/>
        </w:rPr>
        <w:t> p </w:t>
      </w:r>
      <w:r w:rsidRPr="00C975B5">
        <w:rPr>
          <w:rFonts w:ascii="Arial" w:hAnsi="Arial" w:cs="Arial"/>
          <w:i/>
          <w:color w:val="000000"/>
          <w:shd w:val="clear" w:color="auto" w:fill="FFFFFF"/>
        </w:rPr>
        <w:t>value of &lt;0.05 was considered statistically significant, and statistically significant results were re</w:t>
      </w:r>
      <w:del w:id="492" w:author="Rex Dwyer" w:date="2016-10-03T09:39:00Z">
        <w:r w:rsidRPr="00C975B5" w:rsidDel="00B5654F">
          <w:rPr>
            <w:rFonts w:ascii="Arial" w:hAnsi="Arial" w:cs="Arial"/>
            <w:i/>
            <w:color w:val="000000"/>
            <w:shd w:val="clear" w:color="auto" w:fill="FFFFFF"/>
          </w:rPr>
          <w:delText>p</w:delText>
        </w:r>
      </w:del>
      <w:r w:rsidRPr="00C975B5">
        <w:rPr>
          <w:rFonts w:ascii="Arial" w:hAnsi="Arial" w:cs="Arial"/>
          <w:i/>
          <w:color w:val="000000"/>
          <w:shd w:val="clear" w:color="auto" w:fill="FFFFFF"/>
        </w:rPr>
        <w:t>ported at</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and</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levels.</w:t>
      </w:r>
    </w:p>
    <w:p w14:paraId="2044A11C" w14:textId="1D8B698A" w:rsidR="00B5654F" w:rsidRPr="00331C66" w:rsidRDefault="00194133" w:rsidP="00B5654F">
      <w:pPr>
        <w:pStyle w:val="ListParagraph"/>
        <w:numPr>
          <w:ilvl w:val="0"/>
          <w:numId w:val="2"/>
        </w:numPr>
        <w:rPr>
          <w:ins w:id="493" w:author="Rex Dwyer" w:date="2016-10-03T09:51:00Z"/>
          <w:rFonts w:ascii="Arial" w:hAnsi="Arial" w:cs="Arial"/>
          <w:i/>
          <w:rPrChange w:id="494" w:author="Rex Dwyer" w:date="2016-10-03T09:51:00Z">
            <w:rPr>
              <w:ins w:id="495" w:author="Rex Dwyer" w:date="2016-10-03T09:51:00Z"/>
              <w:rFonts w:ascii="Arial" w:hAnsi="Arial" w:cs="Arial"/>
              <w:i/>
              <w:color w:val="000000"/>
              <w:shd w:val="clear" w:color="auto" w:fill="FFFFFF"/>
            </w:rPr>
          </w:rPrChange>
        </w:rPr>
        <w:pPrChange w:id="496" w:author="Rex Dwyer" w:date="2016-10-03T09:39:00Z">
          <w:pPr>
            <w:pStyle w:val="ListParagraph"/>
            <w:numPr>
              <w:numId w:val="2"/>
            </w:numPr>
            <w:ind w:hanging="360"/>
          </w:pPr>
        </w:pPrChange>
      </w:pPr>
      <w:r w:rsidRPr="00C975B5">
        <w:rPr>
          <w:rFonts w:ascii="Arial" w:hAnsi="Arial" w:cs="Arial"/>
          <w:i/>
          <w:color w:val="000000"/>
          <w:shd w:val="clear" w:color="auto" w:fill="FFFFFF"/>
        </w:rPr>
        <w:t>Statistical significance between groups was performed by applying analysis of one-way variance (ANOVA) followed by Dunnett’s and Bonferroni’s test using</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GraphPad Prism 5.0</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software.</w:t>
      </w:r>
      <w:r w:rsidRPr="00C975B5">
        <w:rPr>
          <w:rStyle w:val="apple-converted-space"/>
          <w:rFonts w:ascii="Arial" w:hAnsi="Arial" w:cs="Arial"/>
          <w:i/>
          <w:color w:val="000000"/>
          <w:shd w:val="clear" w:color="auto" w:fill="FFFFFF"/>
        </w:rPr>
        <w:t> </w:t>
      </w:r>
      <w:r w:rsidR="00C975B5" w:rsidRPr="00C975B5">
        <w:rPr>
          <w:rStyle w:val="apple-converted-space"/>
          <w:rFonts w:ascii="Arial" w:hAnsi="Arial" w:cs="Arial"/>
          <w:i/>
          <w:color w:val="000000"/>
          <w:shd w:val="clear" w:color="auto" w:fill="FFFFFF"/>
        </w:rPr>
        <w:t>p</w:t>
      </w:r>
      <w:r w:rsidRPr="00C975B5">
        <w:rPr>
          <w:rStyle w:val="apple-converted-space"/>
          <w:rFonts w:ascii="Arial" w:hAnsi="Arial" w:cs="Arial"/>
          <w:i/>
          <w:color w:val="000000"/>
          <w:shd w:val="clear" w:color="auto" w:fill="FFFFFF"/>
        </w:rPr>
        <w:t> </w:t>
      </w:r>
      <w:r w:rsidRPr="00C975B5">
        <w:rPr>
          <w:rFonts w:ascii="Arial" w:hAnsi="Arial" w:cs="Arial"/>
          <w:i/>
          <w:color w:val="000000"/>
          <w:shd w:val="clear" w:color="auto" w:fill="FFFFFF"/>
        </w:rPr>
        <w:t>values less than 0.05 () were considered significant.</w:t>
      </w:r>
    </w:p>
    <w:p w14:paraId="085C8291" w14:textId="4F7338EC" w:rsidR="00331C66" w:rsidRDefault="00331C66" w:rsidP="00331C66">
      <w:pPr>
        <w:rPr>
          <w:ins w:id="497" w:author="Rex Dwyer" w:date="2016-10-03T09:51:00Z"/>
          <w:rFonts w:ascii="Arial" w:hAnsi="Arial" w:cs="Arial"/>
          <w:i/>
        </w:rPr>
        <w:pPrChange w:id="498" w:author="Rex Dwyer" w:date="2016-10-03T09:51:00Z">
          <w:pPr>
            <w:pStyle w:val="ListParagraph"/>
            <w:numPr>
              <w:numId w:val="2"/>
            </w:numPr>
            <w:ind w:hanging="360"/>
          </w:pPr>
        </w:pPrChange>
      </w:pPr>
    </w:p>
    <w:p w14:paraId="125B82C4" w14:textId="6BE2BF60" w:rsidR="00331C66" w:rsidRPr="00331C66" w:rsidRDefault="00331C66" w:rsidP="00331C66">
      <w:pPr>
        <w:rPr>
          <w:ins w:id="499" w:author="Rex Dwyer" w:date="2016-10-03T09:39:00Z"/>
          <w:rFonts w:ascii="Arial" w:hAnsi="Arial" w:cs="Arial"/>
          <w:i/>
          <w:rPrChange w:id="500" w:author="Rex Dwyer" w:date="2016-10-03T09:51:00Z">
            <w:rPr>
              <w:ins w:id="501" w:author="Rex Dwyer" w:date="2016-10-03T09:39:00Z"/>
              <w:rFonts w:ascii="Arial" w:hAnsi="Arial" w:cs="Arial"/>
              <w:color w:val="000000"/>
              <w:shd w:val="clear" w:color="auto" w:fill="FFFFFF"/>
            </w:rPr>
          </w:rPrChange>
        </w:rPr>
        <w:pPrChange w:id="502" w:author="Rex Dwyer" w:date="2016-10-03T09:51:00Z">
          <w:pPr>
            <w:pStyle w:val="ListParagraph"/>
            <w:numPr>
              <w:numId w:val="2"/>
            </w:numPr>
            <w:ind w:hanging="360"/>
          </w:pPr>
        </w:pPrChange>
      </w:pPr>
      <w:ins w:id="503" w:author="Rex Dwyer" w:date="2016-10-03T09:51:00Z">
        <w:r>
          <w:rPr>
            <w:rFonts w:ascii="Arial" w:hAnsi="Arial" w:cs="Arial"/>
            <w:i/>
          </w:rPr>
          <w:t>Client’s original de</w:t>
        </w:r>
      </w:ins>
      <w:ins w:id="504" w:author="Rex Dwyer" w:date="2016-10-03T09:52:00Z">
        <w:r>
          <w:rPr>
            <w:rFonts w:ascii="Arial" w:hAnsi="Arial" w:cs="Arial"/>
            <w:i/>
          </w:rPr>
          <w:t>s</w:t>
        </w:r>
      </w:ins>
      <w:ins w:id="505" w:author="Rex Dwyer" w:date="2016-10-03T09:51:00Z">
        <w:r>
          <w:rPr>
            <w:rFonts w:ascii="Arial" w:hAnsi="Arial" w:cs="Arial"/>
            <w:i/>
          </w:rPr>
          <w:t>cription of fields</w:t>
        </w:r>
      </w:ins>
      <w:ins w:id="506" w:author="Rex Dwyer" w:date="2016-10-03T09:52:00Z">
        <w:r>
          <w:rPr>
            <w:rFonts w:ascii="Arial" w:hAnsi="Arial" w:cs="Arial"/>
            <w:i/>
          </w:rPr>
          <w:t xml:space="preserve"> (superset of above):</w:t>
        </w:r>
      </w:ins>
    </w:p>
    <w:tbl>
      <w:tblPr>
        <w:tblW w:w="5000" w:type="pct"/>
        <w:tblCellMar>
          <w:left w:w="0" w:type="dxa"/>
          <w:right w:w="0" w:type="dxa"/>
        </w:tblCellMar>
        <w:tblLook w:val="04A0" w:firstRow="1" w:lastRow="0" w:firstColumn="1" w:lastColumn="0" w:noHBand="0" w:noVBand="1"/>
      </w:tblPr>
      <w:tblGrid>
        <w:gridCol w:w="1793"/>
        <w:gridCol w:w="10694"/>
      </w:tblGrid>
      <w:tr w:rsidR="00B5654F" w14:paraId="4B3C3692" w14:textId="77777777" w:rsidTr="001F517A">
        <w:trPr>
          <w:trHeight w:val="140"/>
          <w:ins w:id="507" w:author="Rex Dwyer" w:date="2016-10-03T09:39:00Z"/>
        </w:trPr>
        <w:tc>
          <w:tcPr>
            <w:tcW w:w="5000" w:type="pct"/>
            <w:gridSpan w:val="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4CEC3D9" w14:textId="77777777" w:rsidR="00B5654F" w:rsidRDefault="00B5654F" w:rsidP="009D2727">
            <w:pPr>
              <w:autoSpaceDE w:val="0"/>
              <w:autoSpaceDN w:val="0"/>
              <w:jc w:val="both"/>
              <w:rPr>
                <w:ins w:id="508" w:author="Rex Dwyer" w:date="2016-10-03T09:39:00Z"/>
              </w:rPr>
            </w:pPr>
            <w:ins w:id="509" w:author="Rex Dwyer" w:date="2016-10-03T09:39:00Z">
              <w:r>
                <w:rPr>
                  <w:b/>
                  <w:bCs/>
                </w:rPr>
                <w:t xml:space="preserve">ANIMAL </w:t>
              </w:r>
            </w:ins>
          </w:p>
        </w:tc>
      </w:tr>
      <w:tr w:rsidR="00B5654F" w14:paraId="4CA06A64" w14:textId="77777777" w:rsidTr="001F517A">
        <w:trPr>
          <w:trHeight w:val="140"/>
          <w:ins w:id="510" w:author="Rex Dwyer" w:date="2016-10-03T09:39:00Z"/>
        </w:trPr>
        <w:tc>
          <w:tcPr>
            <w:tcW w:w="718" w:type="pct"/>
            <w:vMerge w:val="restar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6006579A" w14:textId="77777777" w:rsidR="00B5654F" w:rsidRPr="00B5654F" w:rsidRDefault="00B5654F" w:rsidP="009D2727">
            <w:pPr>
              <w:autoSpaceDE w:val="0"/>
              <w:autoSpaceDN w:val="0"/>
              <w:jc w:val="both"/>
              <w:rPr>
                <w:ins w:id="511" w:author="Rex Dwyer" w:date="2016-10-03T09:39:00Z"/>
                <w:rPrChange w:id="512" w:author="Rex Dwyer" w:date="2016-10-03T09:41:00Z">
                  <w:rPr>
                    <w:ins w:id="513" w:author="Rex Dwyer" w:date="2016-10-03T09:39:00Z"/>
                  </w:rPr>
                </w:rPrChange>
              </w:rPr>
            </w:pPr>
            <w:ins w:id="514" w:author="Rex Dwyer" w:date="2016-10-03T09:39:00Z">
              <w:r w:rsidRPr="00B5654F">
                <w:rPr>
                  <w:b/>
                  <w:bCs/>
                  <w:i/>
                  <w:iCs/>
                  <w:rPrChange w:id="515" w:author="Rex Dwyer" w:date="2016-10-03T09:41:00Z">
                    <w:rPr>
                      <w:b/>
                      <w:bCs/>
                      <w:i/>
                      <w:iCs/>
                    </w:rPr>
                  </w:rPrChange>
                </w:rPr>
                <w:t>Funding</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E5BA39B" w14:textId="77777777" w:rsidR="00B5654F" w:rsidRPr="00B5654F" w:rsidRDefault="00B5654F" w:rsidP="009D2727">
            <w:pPr>
              <w:autoSpaceDE w:val="0"/>
              <w:autoSpaceDN w:val="0"/>
              <w:jc w:val="both"/>
              <w:rPr>
                <w:ins w:id="516" w:author="Rex Dwyer" w:date="2016-10-03T09:39:00Z"/>
                <w:rPrChange w:id="517" w:author="Rex Dwyer" w:date="2016-10-03T09:41:00Z">
                  <w:rPr>
                    <w:ins w:id="518" w:author="Rex Dwyer" w:date="2016-10-03T09:39:00Z"/>
                  </w:rPr>
                </w:rPrChange>
              </w:rPr>
            </w:pPr>
            <w:ins w:id="519" w:author="Rex Dwyer" w:date="2016-10-03T09:39:00Z">
              <w:r w:rsidRPr="00B5654F">
                <w:rPr>
                  <w:rPrChange w:id="520" w:author="Rex Dwyer" w:date="2016-10-03T09:41:00Z">
                    <w:rPr>
                      <w:highlight w:val="yellow"/>
                    </w:rPr>
                  </w:rPrChange>
                </w:rPr>
                <w:t>Funding source(s)</w:t>
              </w:r>
              <w:r w:rsidRPr="00B5654F">
                <w:rPr>
                  <w:rPrChange w:id="521" w:author="Rex Dwyer" w:date="2016-10-03T09:41:00Z">
                    <w:rPr/>
                  </w:rPrChange>
                </w:rPr>
                <w:t xml:space="preserve"> </w:t>
              </w:r>
            </w:ins>
          </w:p>
        </w:tc>
      </w:tr>
      <w:tr w:rsidR="00B5654F" w14:paraId="27A507E6" w14:textId="77777777" w:rsidTr="001F517A">
        <w:trPr>
          <w:trHeight w:val="140"/>
          <w:ins w:id="522"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411E6C8C" w14:textId="77777777" w:rsidR="00B5654F" w:rsidRPr="00B5654F" w:rsidRDefault="00B5654F" w:rsidP="009D2727">
            <w:pPr>
              <w:rPr>
                <w:ins w:id="523" w:author="Rex Dwyer" w:date="2016-10-03T09:39:00Z"/>
                <w:rFonts w:ascii="Calibri" w:hAnsi="Calibri" w:cs="Calibri"/>
                <w:color w:val="000000"/>
                <w:rPrChange w:id="524" w:author="Rex Dwyer" w:date="2016-10-03T09:41:00Z">
                  <w:rPr>
                    <w:ins w:id="525"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737181E" w14:textId="77777777" w:rsidR="00B5654F" w:rsidRPr="00B5654F" w:rsidRDefault="00B5654F" w:rsidP="009D2727">
            <w:pPr>
              <w:autoSpaceDE w:val="0"/>
              <w:autoSpaceDN w:val="0"/>
              <w:jc w:val="both"/>
              <w:rPr>
                <w:ins w:id="526" w:author="Rex Dwyer" w:date="2016-10-03T09:39:00Z"/>
                <w:rPrChange w:id="527" w:author="Rex Dwyer" w:date="2016-10-03T09:41:00Z">
                  <w:rPr>
                    <w:ins w:id="528" w:author="Rex Dwyer" w:date="2016-10-03T09:39:00Z"/>
                  </w:rPr>
                </w:rPrChange>
              </w:rPr>
            </w:pPr>
            <w:ins w:id="529" w:author="Rex Dwyer" w:date="2016-10-03T09:39:00Z">
              <w:r w:rsidRPr="00B5654F">
                <w:rPr>
                  <w:rPrChange w:id="530" w:author="Rex Dwyer" w:date="2016-10-03T09:41:00Z">
                    <w:rPr/>
                  </w:rPrChange>
                </w:rPr>
                <w:t>Reporting of COI by authors (*reporting bias)</w:t>
              </w:r>
            </w:ins>
          </w:p>
        </w:tc>
      </w:tr>
      <w:tr w:rsidR="00B5654F" w14:paraId="34143F5E" w14:textId="77777777" w:rsidTr="001F517A">
        <w:trPr>
          <w:trHeight w:val="140"/>
          <w:ins w:id="531" w:author="Rex Dwyer" w:date="2016-10-03T09:39:00Z"/>
        </w:trPr>
        <w:tc>
          <w:tcPr>
            <w:tcW w:w="718" w:type="pct"/>
            <w:vMerge w:val="restar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012CC399" w14:textId="77777777" w:rsidR="00B5654F" w:rsidRPr="00B5654F" w:rsidRDefault="00B5654F" w:rsidP="009D2727">
            <w:pPr>
              <w:autoSpaceDE w:val="0"/>
              <w:autoSpaceDN w:val="0"/>
              <w:jc w:val="both"/>
              <w:rPr>
                <w:ins w:id="532" w:author="Rex Dwyer" w:date="2016-10-03T09:39:00Z"/>
                <w:rPrChange w:id="533" w:author="Rex Dwyer" w:date="2016-10-03T09:41:00Z">
                  <w:rPr>
                    <w:ins w:id="534" w:author="Rex Dwyer" w:date="2016-10-03T09:39:00Z"/>
                  </w:rPr>
                </w:rPrChange>
              </w:rPr>
            </w:pPr>
            <w:ins w:id="535" w:author="Rex Dwyer" w:date="2016-10-03T09:39:00Z">
              <w:r w:rsidRPr="00B5654F">
                <w:rPr>
                  <w:b/>
                  <w:bCs/>
                  <w:i/>
                  <w:iCs/>
                  <w:rPrChange w:id="536" w:author="Rex Dwyer" w:date="2016-10-03T09:41:00Z">
                    <w:rPr>
                      <w:b/>
                      <w:bCs/>
                      <w:i/>
                      <w:iCs/>
                    </w:rPr>
                  </w:rPrChange>
                </w:rPr>
                <w:t xml:space="preserve">Animal Model </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2D586B2C" w14:textId="77777777" w:rsidR="00B5654F" w:rsidRPr="00B5654F" w:rsidRDefault="00B5654F" w:rsidP="009D2727">
            <w:pPr>
              <w:autoSpaceDE w:val="0"/>
              <w:autoSpaceDN w:val="0"/>
              <w:jc w:val="both"/>
              <w:rPr>
                <w:ins w:id="537" w:author="Rex Dwyer" w:date="2016-10-03T09:39:00Z"/>
                <w:rPrChange w:id="538" w:author="Rex Dwyer" w:date="2016-10-03T09:41:00Z">
                  <w:rPr>
                    <w:ins w:id="539" w:author="Rex Dwyer" w:date="2016-10-03T09:39:00Z"/>
                  </w:rPr>
                </w:rPrChange>
              </w:rPr>
            </w:pPr>
            <w:ins w:id="540" w:author="Rex Dwyer" w:date="2016-10-03T09:39:00Z">
              <w:r w:rsidRPr="00B5654F">
                <w:rPr>
                  <w:rPrChange w:id="541" w:author="Rex Dwyer" w:date="2016-10-03T09:41:00Z">
                    <w:rPr>
                      <w:highlight w:val="yellow"/>
                    </w:rPr>
                  </w:rPrChange>
                </w:rPr>
                <w:t xml:space="preserve">Sex </w:t>
              </w:r>
            </w:ins>
          </w:p>
        </w:tc>
      </w:tr>
      <w:tr w:rsidR="00B5654F" w14:paraId="5A6426B1" w14:textId="77777777" w:rsidTr="001F517A">
        <w:trPr>
          <w:trHeight w:val="143"/>
          <w:ins w:id="542"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07CFC9F6" w14:textId="77777777" w:rsidR="00B5654F" w:rsidRPr="00B5654F" w:rsidRDefault="00B5654F" w:rsidP="009D2727">
            <w:pPr>
              <w:rPr>
                <w:ins w:id="543" w:author="Rex Dwyer" w:date="2016-10-03T09:39:00Z"/>
                <w:rFonts w:ascii="Calibri" w:hAnsi="Calibri" w:cs="Calibri"/>
                <w:color w:val="000000"/>
                <w:rPrChange w:id="544" w:author="Rex Dwyer" w:date="2016-10-03T09:41:00Z">
                  <w:rPr>
                    <w:ins w:id="545"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983A52A" w14:textId="77777777" w:rsidR="00B5654F" w:rsidRPr="00B5654F" w:rsidRDefault="00B5654F" w:rsidP="009D2727">
            <w:pPr>
              <w:autoSpaceDE w:val="0"/>
              <w:autoSpaceDN w:val="0"/>
              <w:jc w:val="both"/>
              <w:rPr>
                <w:ins w:id="546" w:author="Rex Dwyer" w:date="2016-10-03T09:39:00Z"/>
                <w:rPrChange w:id="547" w:author="Rex Dwyer" w:date="2016-10-03T09:41:00Z">
                  <w:rPr>
                    <w:ins w:id="548" w:author="Rex Dwyer" w:date="2016-10-03T09:39:00Z"/>
                  </w:rPr>
                </w:rPrChange>
              </w:rPr>
            </w:pPr>
            <w:ins w:id="549" w:author="Rex Dwyer" w:date="2016-10-03T09:39:00Z">
              <w:r w:rsidRPr="00B5654F">
                <w:rPr>
                  <w:rPrChange w:id="550" w:author="Rex Dwyer" w:date="2016-10-03T09:41:00Z">
                    <w:rPr>
                      <w:highlight w:val="yellow"/>
                    </w:rPr>
                  </w:rPrChange>
                </w:rPr>
                <w:t xml:space="preserve">Species </w:t>
              </w:r>
            </w:ins>
          </w:p>
        </w:tc>
      </w:tr>
      <w:tr w:rsidR="00B5654F" w14:paraId="7FAACBF1" w14:textId="77777777" w:rsidTr="001F517A">
        <w:trPr>
          <w:trHeight w:val="140"/>
          <w:ins w:id="551"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4F2D4225" w14:textId="77777777" w:rsidR="00B5654F" w:rsidRPr="00B5654F" w:rsidRDefault="00B5654F" w:rsidP="009D2727">
            <w:pPr>
              <w:rPr>
                <w:ins w:id="552" w:author="Rex Dwyer" w:date="2016-10-03T09:39:00Z"/>
                <w:rFonts w:ascii="Calibri" w:hAnsi="Calibri" w:cs="Calibri"/>
                <w:color w:val="000000"/>
                <w:rPrChange w:id="553" w:author="Rex Dwyer" w:date="2016-10-03T09:41:00Z">
                  <w:rPr>
                    <w:ins w:id="554"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164F6A39" w14:textId="77777777" w:rsidR="00B5654F" w:rsidRPr="00B5654F" w:rsidRDefault="00B5654F" w:rsidP="009D2727">
            <w:pPr>
              <w:autoSpaceDE w:val="0"/>
              <w:autoSpaceDN w:val="0"/>
              <w:jc w:val="both"/>
              <w:rPr>
                <w:ins w:id="555" w:author="Rex Dwyer" w:date="2016-10-03T09:39:00Z"/>
                <w:rPrChange w:id="556" w:author="Rex Dwyer" w:date="2016-10-03T09:41:00Z">
                  <w:rPr>
                    <w:ins w:id="557" w:author="Rex Dwyer" w:date="2016-10-03T09:39:00Z"/>
                  </w:rPr>
                </w:rPrChange>
              </w:rPr>
            </w:pPr>
            <w:ins w:id="558" w:author="Rex Dwyer" w:date="2016-10-03T09:39:00Z">
              <w:r w:rsidRPr="00B5654F">
                <w:rPr>
                  <w:rPrChange w:id="559" w:author="Rex Dwyer" w:date="2016-10-03T09:41:00Z">
                    <w:rPr>
                      <w:highlight w:val="yellow"/>
                    </w:rPr>
                  </w:rPrChange>
                </w:rPr>
                <w:t xml:space="preserve">Strain </w:t>
              </w:r>
            </w:ins>
          </w:p>
        </w:tc>
      </w:tr>
      <w:tr w:rsidR="00B5654F" w14:paraId="5B34C439" w14:textId="77777777" w:rsidTr="001F517A">
        <w:trPr>
          <w:trHeight w:val="140"/>
          <w:ins w:id="560"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565EE871" w14:textId="77777777" w:rsidR="00B5654F" w:rsidRPr="00B5654F" w:rsidRDefault="00B5654F" w:rsidP="009D2727">
            <w:pPr>
              <w:rPr>
                <w:ins w:id="561" w:author="Rex Dwyer" w:date="2016-10-03T09:39:00Z"/>
                <w:rFonts w:ascii="Calibri" w:hAnsi="Calibri" w:cs="Calibri"/>
                <w:color w:val="000000"/>
                <w:rPrChange w:id="562" w:author="Rex Dwyer" w:date="2016-10-03T09:41:00Z">
                  <w:rPr>
                    <w:ins w:id="563"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120815B0" w14:textId="77777777" w:rsidR="00B5654F" w:rsidRPr="00B5654F" w:rsidRDefault="00B5654F" w:rsidP="009D2727">
            <w:pPr>
              <w:autoSpaceDE w:val="0"/>
              <w:autoSpaceDN w:val="0"/>
              <w:jc w:val="both"/>
              <w:rPr>
                <w:ins w:id="564" w:author="Rex Dwyer" w:date="2016-10-03T09:39:00Z"/>
                <w:rPrChange w:id="565" w:author="Rex Dwyer" w:date="2016-10-03T09:41:00Z">
                  <w:rPr>
                    <w:ins w:id="566" w:author="Rex Dwyer" w:date="2016-10-03T09:39:00Z"/>
                  </w:rPr>
                </w:rPrChange>
              </w:rPr>
            </w:pPr>
            <w:ins w:id="567" w:author="Rex Dwyer" w:date="2016-10-03T09:39:00Z">
              <w:r w:rsidRPr="00B5654F">
                <w:rPr>
                  <w:rPrChange w:id="568" w:author="Rex Dwyer" w:date="2016-10-03T09:41:00Z">
                    <w:rPr>
                      <w:highlight w:val="yellow"/>
                    </w:rPr>
                  </w:rPrChange>
                </w:rPr>
                <w:t xml:space="preserve">Source of animals </w:t>
              </w:r>
            </w:ins>
          </w:p>
        </w:tc>
      </w:tr>
      <w:tr w:rsidR="00B5654F" w14:paraId="2E6BAC75" w14:textId="77777777" w:rsidTr="001F517A">
        <w:trPr>
          <w:trHeight w:val="140"/>
          <w:ins w:id="569"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12589CE5" w14:textId="77777777" w:rsidR="00B5654F" w:rsidRPr="00B5654F" w:rsidRDefault="00B5654F" w:rsidP="009D2727">
            <w:pPr>
              <w:rPr>
                <w:ins w:id="570" w:author="Rex Dwyer" w:date="2016-10-03T09:39:00Z"/>
                <w:rFonts w:ascii="Calibri" w:hAnsi="Calibri" w:cs="Calibri"/>
                <w:color w:val="000000"/>
                <w:rPrChange w:id="571" w:author="Rex Dwyer" w:date="2016-10-03T09:41:00Z">
                  <w:rPr>
                    <w:ins w:id="572"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C87BD07" w14:textId="77777777" w:rsidR="00B5654F" w:rsidRPr="00B5654F" w:rsidRDefault="00B5654F" w:rsidP="009D2727">
            <w:pPr>
              <w:autoSpaceDE w:val="0"/>
              <w:autoSpaceDN w:val="0"/>
              <w:jc w:val="both"/>
              <w:rPr>
                <w:ins w:id="573" w:author="Rex Dwyer" w:date="2016-10-03T09:39:00Z"/>
                <w:rPrChange w:id="574" w:author="Rex Dwyer" w:date="2016-10-03T09:41:00Z">
                  <w:rPr>
                    <w:ins w:id="575" w:author="Rex Dwyer" w:date="2016-10-03T09:39:00Z"/>
                  </w:rPr>
                </w:rPrChange>
              </w:rPr>
            </w:pPr>
            <w:ins w:id="576" w:author="Rex Dwyer" w:date="2016-10-03T09:39:00Z">
              <w:r w:rsidRPr="00B5654F">
                <w:rPr>
                  <w:rPrChange w:id="577" w:author="Rex Dwyer" w:date="2016-10-03T09:41:00Z">
                    <w:rPr>
                      <w:highlight w:val="yellow"/>
                    </w:rPr>
                  </w:rPrChange>
                </w:rPr>
                <w:t xml:space="preserve">Age or lifestage at start of dosing and at health outcome assessment </w:t>
              </w:r>
            </w:ins>
          </w:p>
        </w:tc>
      </w:tr>
      <w:tr w:rsidR="00B5654F" w14:paraId="7A01913A" w14:textId="77777777" w:rsidTr="001F517A">
        <w:trPr>
          <w:trHeight w:val="140"/>
          <w:ins w:id="578"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73C3C22B" w14:textId="77777777" w:rsidR="00B5654F" w:rsidRPr="00B5654F" w:rsidRDefault="00B5654F" w:rsidP="009D2727">
            <w:pPr>
              <w:rPr>
                <w:ins w:id="579" w:author="Rex Dwyer" w:date="2016-10-03T09:39:00Z"/>
                <w:rFonts w:ascii="Calibri" w:hAnsi="Calibri" w:cs="Calibri"/>
                <w:color w:val="000000"/>
                <w:rPrChange w:id="580" w:author="Rex Dwyer" w:date="2016-10-03T09:41:00Z">
                  <w:rPr>
                    <w:ins w:id="581"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37FCD845" w14:textId="77777777" w:rsidR="00B5654F" w:rsidRPr="00B5654F" w:rsidRDefault="00B5654F" w:rsidP="009D2727">
            <w:pPr>
              <w:autoSpaceDE w:val="0"/>
              <w:autoSpaceDN w:val="0"/>
              <w:jc w:val="both"/>
              <w:rPr>
                <w:ins w:id="582" w:author="Rex Dwyer" w:date="2016-10-03T09:39:00Z"/>
                <w:rPrChange w:id="583" w:author="Rex Dwyer" w:date="2016-10-03T09:41:00Z">
                  <w:rPr>
                    <w:ins w:id="584" w:author="Rex Dwyer" w:date="2016-10-03T09:39:00Z"/>
                  </w:rPr>
                </w:rPrChange>
              </w:rPr>
            </w:pPr>
            <w:ins w:id="585" w:author="Rex Dwyer" w:date="2016-10-03T09:39:00Z">
              <w:r w:rsidRPr="00B5654F">
                <w:rPr>
                  <w:rPrChange w:id="586" w:author="Rex Dwyer" w:date="2016-10-03T09:41:00Z">
                    <w:rPr>
                      <w:highlight w:val="yellow"/>
                    </w:rPr>
                  </w:rPrChange>
                </w:rPr>
                <w:t xml:space="preserve">Diet and husbandry information (e.g., diet name/source) </w:t>
              </w:r>
            </w:ins>
          </w:p>
        </w:tc>
      </w:tr>
      <w:tr w:rsidR="00B5654F" w14:paraId="093587CD" w14:textId="77777777" w:rsidTr="001F517A">
        <w:trPr>
          <w:trHeight w:val="140"/>
          <w:ins w:id="587" w:author="Rex Dwyer" w:date="2016-10-03T09:39:00Z"/>
        </w:trPr>
        <w:tc>
          <w:tcPr>
            <w:tcW w:w="718" w:type="pct"/>
            <w:vMerge w:val="restar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292D46D2" w14:textId="77777777" w:rsidR="00B5654F" w:rsidRPr="00B5654F" w:rsidRDefault="00B5654F" w:rsidP="009D2727">
            <w:pPr>
              <w:autoSpaceDE w:val="0"/>
              <w:autoSpaceDN w:val="0"/>
              <w:jc w:val="both"/>
              <w:rPr>
                <w:ins w:id="588" w:author="Rex Dwyer" w:date="2016-10-03T09:39:00Z"/>
                <w:rPrChange w:id="589" w:author="Rex Dwyer" w:date="2016-10-03T09:41:00Z">
                  <w:rPr>
                    <w:ins w:id="590" w:author="Rex Dwyer" w:date="2016-10-03T09:39:00Z"/>
                  </w:rPr>
                </w:rPrChange>
              </w:rPr>
            </w:pPr>
            <w:ins w:id="591" w:author="Rex Dwyer" w:date="2016-10-03T09:39:00Z">
              <w:r w:rsidRPr="00B5654F">
                <w:rPr>
                  <w:b/>
                  <w:bCs/>
                  <w:i/>
                  <w:iCs/>
                  <w:rPrChange w:id="592" w:author="Rex Dwyer" w:date="2016-10-03T09:41:00Z">
                    <w:rPr>
                      <w:b/>
                      <w:bCs/>
                      <w:i/>
                      <w:iCs/>
                    </w:rPr>
                  </w:rPrChange>
                </w:rPr>
                <w:t xml:space="preserve">Treatment </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902BDBB" w14:textId="77777777" w:rsidR="00B5654F" w:rsidRPr="00B5654F" w:rsidRDefault="00B5654F" w:rsidP="009D2727">
            <w:pPr>
              <w:autoSpaceDE w:val="0"/>
              <w:autoSpaceDN w:val="0"/>
              <w:jc w:val="both"/>
              <w:rPr>
                <w:ins w:id="593" w:author="Rex Dwyer" w:date="2016-10-03T09:39:00Z"/>
                <w:rPrChange w:id="594" w:author="Rex Dwyer" w:date="2016-10-03T09:41:00Z">
                  <w:rPr>
                    <w:ins w:id="595" w:author="Rex Dwyer" w:date="2016-10-03T09:39:00Z"/>
                  </w:rPr>
                </w:rPrChange>
              </w:rPr>
            </w:pPr>
            <w:ins w:id="596" w:author="Rex Dwyer" w:date="2016-10-03T09:39:00Z">
              <w:r w:rsidRPr="00B5654F">
                <w:rPr>
                  <w:rPrChange w:id="597" w:author="Rex Dwyer" w:date="2016-10-03T09:41:00Z">
                    <w:rPr>
                      <w:highlight w:val="yellow"/>
                    </w:rPr>
                  </w:rPrChange>
                </w:rPr>
                <w:t xml:space="preserve">Chemical name and CAS number </w:t>
              </w:r>
            </w:ins>
          </w:p>
        </w:tc>
      </w:tr>
      <w:tr w:rsidR="00B5654F" w14:paraId="2F6584D5" w14:textId="77777777" w:rsidTr="001F517A">
        <w:trPr>
          <w:trHeight w:val="140"/>
          <w:ins w:id="598"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5A78748" w14:textId="77777777" w:rsidR="00B5654F" w:rsidRPr="00B5654F" w:rsidRDefault="00B5654F" w:rsidP="009D2727">
            <w:pPr>
              <w:rPr>
                <w:ins w:id="599" w:author="Rex Dwyer" w:date="2016-10-03T09:39:00Z"/>
                <w:rFonts w:ascii="Calibri" w:hAnsi="Calibri" w:cs="Calibri"/>
                <w:color w:val="000000"/>
                <w:rPrChange w:id="600" w:author="Rex Dwyer" w:date="2016-10-03T09:41:00Z">
                  <w:rPr>
                    <w:ins w:id="601"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6FDBDC1" w14:textId="77777777" w:rsidR="00B5654F" w:rsidRPr="00B5654F" w:rsidRDefault="00B5654F" w:rsidP="009D2727">
            <w:pPr>
              <w:autoSpaceDE w:val="0"/>
              <w:autoSpaceDN w:val="0"/>
              <w:jc w:val="both"/>
              <w:rPr>
                <w:ins w:id="602" w:author="Rex Dwyer" w:date="2016-10-03T09:39:00Z"/>
                <w:rPrChange w:id="603" w:author="Rex Dwyer" w:date="2016-10-03T09:41:00Z">
                  <w:rPr>
                    <w:ins w:id="604" w:author="Rex Dwyer" w:date="2016-10-03T09:39:00Z"/>
                  </w:rPr>
                </w:rPrChange>
              </w:rPr>
            </w:pPr>
            <w:ins w:id="605" w:author="Rex Dwyer" w:date="2016-10-03T09:39:00Z">
              <w:r w:rsidRPr="00B5654F">
                <w:rPr>
                  <w:rPrChange w:id="606" w:author="Rex Dwyer" w:date="2016-10-03T09:41:00Z">
                    <w:rPr>
                      <w:highlight w:val="yellow"/>
                    </w:rPr>
                  </w:rPrChange>
                </w:rPr>
                <w:t xml:space="preserve">Source of chemical </w:t>
              </w:r>
            </w:ins>
          </w:p>
        </w:tc>
      </w:tr>
      <w:tr w:rsidR="00B5654F" w14:paraId="27FE8193" w14:textId="77777777" w:rsidTr="001F517A">
        <w:trPr>
          <w:trHeight w:val="140"/>
          <w:ins w:id="607"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4A5B28C" w14:textId="77777777" w:rsidR="00B5654F" w:rsidRPr="00B5654F" w:rsidRDefault="00B5654F" w:rsidP="009D2727">
            <w:pPr>
              <w:rPr>
                <w:ins w:id="608" w:author="Rex Dwyer" w:date="2016-10-03T09:39:00Z"/>
                <w:rFonts w:ascii="Calibri" w:hAnsi="Calibri" w:cs="Calibri"/>
                <w:color w:val="000000"/>
                <w:rPrChange w:id="609" w:author="Rex Dwyer" w:date="2016-10-03T09:41:00Z">
                  <w:rPr>
                    <w:ins w:id="610"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3BF9687" w14:textId="77777777" w:rsidR="00B5654F" w:rsidRPr="00B5654F" w:rsidRDefault="00B5654F" w:rsidP="009D2727">
            <w:pPr>
              <w:autoSpaceDE w:val="0"/>
              <w:autoSpaceDN w:val="0"/>
              <w:jc w:val="both"/>
              <w:rPr>
                <w:ins w:id="611" w:author="Rex Dwyer" w:date="2016-10-03T09:39:00Z"/>
                <w:rPrChange w:id="612" w:author="Rex Dwyer" w:date="2016-10-03T09:41:00Z">
                  <w:rPr>
                    <w:ins w:id="613" w:author="Rex Dwyer" w:date="2016-10-03T09:39:00Z"/>
                  </w:rPr>
                </w:rPrChange>
              </w:rPr>
            </w:pPr>
            <w:ins w:id="614" w:author="Rex Dwyer" w:date="2016-10-03T09:39:00Z">
              <w:r w:rsidRPr="00B5654F">
                <w:rPr>
                  <w:rPrChange w:id="615" w:author="Rex Dwyer" w:date="2016-10-03T09:41:00Z">
                    <w:rPr>
                      <w:highlight w:val="yellow"/>
                    </w:rPr>
                  </w:rPrChange>
                </w:rPr>
                <w:t xml:space="preserve">Purity of chemical (*information bias) </w:t>
              </w:r>
            </w:ins>
          </w:p>
        </w:tc>
      </w:tr>
      <w:tr w:rsidR="00B5654F" w14:paraId="2F504B2D" w14:textId="77777777" w:rsidTr="001F517A">
        <w:trPr>
          <w:trHeight w:val="140"/>
          <w:ins w:id="616"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9BDB7A5" w14:textId="77777777" w:rsidR="00B5654F" w:rsidRPr="00B5654F" w:rsidRDefault="00B5654F" w:rsidP="009D2727">
            <w:pPr>
              <w:rPr>
                <w:ins w:id="617" w:author="Rex Dwyer" w:date="2016-10-03T09:39:00Z"/>
                <w:rFonts w:ascii="Calibri" w:hAnsi="Calibri" w:cs="Calibri"/>
                <w:color w:val="000000"/>
                <w:rPrChange w:id="618" w:author="Rex Dwyer" w:date="2016-10-03T09:41:00Z">
                  <w:rPr>
                    <w:ins w:id="619"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2E3B2D94" w14:textId="77777777" w:rsidR="00B5654F" w:rsidRPr="00B5654F" w:rsidRDefault="00B5654F" w:rsidP="009D2727">
            <w:pPr>
              <w:autoSpaceDE w:val="0"/>
              <w:autoSpaceDN w:val="0"/>
              <w:jc w:val="both"/>
              <w:rPr>
                <w:ins w:id="620" w:author="Rex Dwyer" w:date="2016-10-03T09:39:00Z"/>
                <w:rPrChange w:id="621" w:author="Rex Dwyer" w:date="2016-10-03T09:41:00Z">
                  <w:rPr>
                    <w:ins w:id="622" w:author="Rex Dwyer" w:date="2016-10-03T09:39:00Z"/>
                  </w:rPr>
                </w:rPrChange>
              </w:rPr>
            </w:pPr>
            <w:ins w:id="623" w:author="Rex Dwyer" w:date="2016-10-03T09:39:00Z">
              <w:r w:rsidRPr="00B5654F">
                <w:rPr>
                  <w:rPrChange w:id="624" w:author="Rex Dwyer" w:date="2016-10-03T09:41:00Z">
                    <w:rPr>
                      <w:highlight w:val="yellow"/>
                    </w:rPr>
                  </w:rPrChange>
                </w:rPr>
                <w:t xml:space="preserve">Dose levels or concentration (as presented and converted to mg/kg bw/d when possible) </w:t>
              </w:r>
            </w:ins>
          </w:p>
        </w:tc>
      </w:tr>
      <w:tr w:rsidR="00B5654F" w14:paraId="42B79CA3" w14:textId="77777777" w:rsidTr="001F517A">
        <w:trPr>
          <w:trHeight w:val="274"/>
          <w:ins w:id="625"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3660D0F8" w14:textId="77777777" w:rsidR="00B5654F" w:rsidRPr="00B5654F" w:rsidRDefault="00B5654F" w:rsidP="009D2727">
            <w:pPr>
              <w:rPr>
                <w:ins w:id="626" w:author="Rex Dwyer" w:date="2016-10-03T09:39:00Z"/>
                <w:rFonts w:ascii="Calibri" w:hAnsi="Calibri" w:cs="Calibri"/>
                <w:color w:val="000000"/>
                <w:rPrChange w:id="627" w:author="Rex Dwyer" w:date="2016-10-03T09:41:00Z">
                  <w:rPr>
                    <w:ins w:id="628"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3B3D88D8" w14:textId="77777777" w:rsidR="00B5654F" w:rsidRPr="00B5654F" w:rsidRDefault="00B5654F" w:rsidP="009D2727">
            <w:pPr>
              <w:autoSpaceDE w:val="0"/>
              <w:autoSpaceDN w:val="0"/>
              <w:jc w:val="both"/>
              <w:rPr>
                <w:ins w:id="629" w:author="Rex Dwyer" w:date="2016-10-03T09:39:00Z"/>
                <w:rPrChange w:id="630" w:author="Rex Dwyer" w:date="2016-10-03T09:41:00Z">
                  <w:rPr>
                    <w:ins w:id="631" w:author="Rex Dwyer" w:date="2016-10-03T09:39:00Z"/>
                  </w:rPr>
                </w:rPrChange>
              </w:rPr>
            </w:pPr>
            <w:ins w:id="632" w:author="Rex Dwyer" w:date="2016-10-03T09:39:00Z">
              <w:r w:rsidRPr="00B5654F">
                <w:rPr>
                  <w:rPrChange w:id="633" w:author="Rex Dwyer" w:date="2016-10-03T09:41:00Z">
                    <w:rPr>
                      <w:highlight w:val="yellow"/>
                    </w:rPr>
                  </w:rPrChange>
                </w:rPr>
                <w:t xml:space="preserve">Other dose-related details, such as whether administered dose level was verified by measurement, information on internal dosimetry (*information bias) </w:t>
              </w:r>
            </w:ins>
          </w:p>
        </w:tc>
      </w:tr>
      <w:tr w:rsidR="00B5654F" w14:paraId="4C82BB35" w14:textId="77777777" w:rsidTr="001F517A">
        <w:trPr>
          <w:trHeight w:val="140"/>
          <w:ins w:id="634"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1900EEB6" w14:textId="77777777" w:rsidR="00B5654F" w:rsidRPr="00B5654F" w:rsidRDefault="00B5654F" w:rsidP="009D2727">
            <w:pPr>
              <w:rPr>
                <w:ins w:id="635" w:author="Rex Dwyer" w:date="2016-10-03T09:39:00Z"/>
                <w:rFonts w:ascii="Calibri" w:hAnsi="Calibri" w:cs="Calibri"/>
                <w:color w:val="000000"/>
                <w:rPrChange w:id="636" w:author="Rex Dwyer" w:date="2016-10-03T09:41:00Z">
                  <w:rPr>
                    <w:ins w:id="637"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53D27942" w14:textId="77777777" w:rsidR="00B5654F" w:rsidRPr="00B5654F" w:rsidRDefault="00B5654F" w:rsidP="009D2727">
            <w:pPr>
              <w:autoSpaceDE w:val="0"/>
              <w:autoSpaceDN w:val="0"/>
              <w:jc w:val="both"/>
              <w:rPr>
                <w:ins w:id="638" w:author="Rex Dwyer" w:date="2016-10-03T09:39:00Z"/>
                <w:rPrChange w:id="639" w:author="Rex Dwyer" w:date="2016-10-03T09:41:00Z">
                  <w:rPr>
                    <w:ins w:id="640" w:author="Rex Dwyer" w:date="2016-10-03T09:39:00Z"/>
                  </w:rPr>
                </w:rPrChange>
              </w:rPr>
            </w:pPr>
            <w:ins w:id="641" w:author="Rex Dwyer" w:date="2016-10-03T09:39:00Z">
              <w:r w:rsidRPr="00B5654F">
                <w:rPr>
                  <w:rPrChange w:id="642" w:author="Rex Dwyer" w:date="2016-10-03T09:41:00Z">
                    <w:rPr>
                      <w:highlight w:val="yellow"/>
                    </w:rPr>
                  </w:rPrChange>
                </w:rPr>
                <w:t xml:space="preserve">Vehicle used for exposed animals </w:t>
              </w:r>
            </w:ins>
          </w:p>
        </w:tc>
      </w:tr>
      <w:tr w:rsidR="00B5654F" w14:paraId="10141865" w14:textId="77777777" w:rsidTr="001F517A">
        <w:trPr>
          <w:trHeight w:val="140"/>
          <w:ins w:id="643"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4E54BF1D" w14:textId="77777777" w:rsidR="00B5654F" w:rsidRPr="00B5654F" w:rsidRDefault="00B5654F" w:rsidP="009D2727">
            <w:pPr>
              <w:rPr>
                <w:ins w:id="644" w:author="Rex Dwyer" w:date="2016-10-03T09:39:00Z"/>
                <w:rFonts w:ascii="Calibri" w:hAnsi="Calibri" w:cs="Calibri"/>
                <w:color w:val="000000"/>
                <w:rPrChange w:id="645" w:author="Rex Dwyer" w:date="2016-10-03T09:41:00Z">
                  <w:rPr>
                    <w:ins w:id="646"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243493BA" w14:textId="77777777" w:rsidR="00B5654F" w:rsidRPr="00B5654F" w:rsidRDefault="00B5654F" w:rsidP="009D2727">
            <w:pPr>
              <w:autoSpaceDE w:val="0"/>
              <w:autoSpaceDN w:val="0"/>
              <w:jc w:val="both"/>
              <w:rPr>
                <w:ins w:id="647" w:author="Rex Dwyer" w:date="2016-10-03T09:39:00Z"/>
                <w:rPrChange w:id="648" w:author="Rex Dwyer" w:date="2016-10-03T09:41:00Z">
                  <w:rPr>
                    <w:ins w:id="649" w:author="Rex Dwyer" w:date="2016-10-03T09:39:00Z"/>
                  </w:rPr>
                </w:rPrChange>
              </w:rPr>
            </w:pPr>
            <w:ins w:id="650" w:author="Rex Dwyer" w:date="2016-10-03T09:39:00Z">
              <w:r w:rsidRPr="00B5654F">
                <w:rPr>
                  <w:rPrChange w:id="651" w:author="Rex Dwyer" w:date="2016-10-03T09:41:00Z">
                    <w:rPr>
                      <w:highlight w:val="yellow"/>
                    </w:rPr>
                  </w:rPrChange>
                </w:rPr>
                <w:t xml:space="preserve">Route of administration (e.g., oral, inhalation, dermal, injection) </w:t>
              </w:r>
            </w:ins>
          </w:p>
        </w:tc>
      </w:tr>
      <w:tr w:rsidR="00B5654F" w14:paraId="2189601B" w14:textId="77777777" w:rsidTr="001F517A">
        <w:trPr>
          <w:trHeight w:val="274"/>
          <w:ins w:id="652"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DF89BA7" w14:textId="77777777" w:rsidR="00B5654F" w:rsidRPr="00B5654F" w:rsidRDefault="00B5654F" w:rsidP="009D2727">
            <w:pPr>
              <w:rPr>
                <w:ins w:id="653" w:author="Rex Dwyer" w:date="2016-10-03T09:39:00Z"/>
                <w:rFonts w:ascii="Calibri" w:hAnsi="Calibri" w:cs="Calibri"/>
                <w:color w:val="000000"/>
                <w:rPrChange w:id="654" w:author="Rex Dwyer" w:date="2016-10-03T09:41:00Z">
                  <w:rPr>
                    <w:ins w:id="655"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75784203" w14:textId="77777777" w:rsidR="00B5654F" w:rsidRPr="00B5654F" w:rsidRDefault="00B5654F" w:rsidP="009D2727">
            <w:pPr>
              <w:autoSpaceDE w:val="0"/>
              <w:autoSpaceDN w:val="0"/>
              <w:jc w:val="both"/>
              <w:rPr>
                <w:ins w:id="656" w:author="Rex Dwyer" w:date="2016-10-03T09:39:00Z"/>
                <w:rPrChange w:id="657" w:author="Rex Dwyer" w:date="2016-10-03T09:41:00Z">
                  <w:rPr>
                    <w:ins w:id="658" w:author="Rex Dwyer" w:date="2016-10-03T09:39:00Z"/>
                  </w:rPr>
                </w:rPrChange>
              </w:rPr>
            </w:pPr>
            <w:ins w:id="659" w:author="Rex Dwyer" w:date="2016-10-03T09:39:00Z">
              <w:r w:rsidRPr="00B5654F">
                <w:rPr>
                  <w:rPrChange w:id="660" w:author="Rex Dwyer" w:date="2016-10-03T09:41:00Z">
                    <w:rPr>
                      <w:highlight w:val="yellow"/>
                    </w:rPr>
                  </w:rPrChange>
                </w:rPr>
                <w:t xml:space="preserve">Duration and frequency of dosing (e.g., hours, days, weeks when administration was ended, days per week) </w:t>
              </w:r>
            </w:ins>
          </w:p>
        </w:tc>
      </w:tr>
      <w:tr w:rsidR="00B5654F" w14:paraId="1DDF3C45" w14:textId="77777777" w:rsidTr="001F517A">
        <w:trPr>
          <w:trHeight w:val="275"/>
          <w:ins w:id="661" w:author="Rex Dwyer" w:date="2016-10-03T09:39:00Z"/>
        </w:trPr>
        <w:tc>
          <w:tcPr>
            <w:tcW w:w="718" w:type="pct"/>
            <w:vMerge w:val="restar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2E38BEC1" w14:textId="77777777" w:rsidR="00B5654F" w:rsidRPr="00B5654F" w:rsidRDefault="00B5654F" w:rsidP="009D2727">
            <w:pPr>
              <w:autoSpaceDE w:val="0"/>
              <w:autoSpaceDN w:val="0"/>
              <w:jc w:val="both"/>
              <w:rPr>
                <w:ins w:id="662" w:author="Rex Dwyer" w:date="2016-10-03T09:39:00Z"/>
                <w:rPrChange w:id="663" w:author="Rex Dwyer" w:date="2016-10-03T09:41:00Z">
                  <w:rPr>
                    <w:ins w:id="664" w:author="Rex Dwyer" w:date="2016-10-03T09:39:00Z"/>
                  </w:rPr>
                </w:rPrChange>
              </w:rPr>
            </w:pPr>
            <w:ins w:id="665" w:author="Rex Dwyer" w:date="2016-10-03T09:39:00Z">
              <w:r w:rsidRPr="00B5654F">
                <w:rPr>
                  <w:b/>
                  <w:bCs/>
                  <w:i/>
                  <w:iCs/>
                  <w:rPrChange w:id="666" w:author="Rex Dwyer" w:date="2016-10-03T09:41:00Z">
                    <w:rPr>
                      <w:b/>
                      <w:bCs/>
                      <w:i/>
                      <w:iCs/>
                    </w:rPr>
                  </w:rPrChange>
                </w:rPr>
                <w:t>Methods</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51FACEE0" w14:textId="77777777" w:rsidR="00B5654F" w:rsidRPr="00B5654F" w:rsidRDefault="00B5654F" w:rsidP="009D2727">
            <w:pPr>
              <w:autoSpaceDE w:val="0"/>
              <w:autoSpaceDN w:val="0"/>
              <w:jc w:val="both"/>
              <w:rPr>
                <w:ins w:id="667" w:author="Rex Dwyer" w:date="2016-10-03T09:39:00Z"/>
                <w:rPrChange w:id="668" w:author="Rex Dwyer" w:date="2016-10-03T09:41:00Z">
                  <w:rPr>
                    <w:ins w:id="669" w:author="Rex Dwyer" w:date="2016-10-03T09:39:00Z"/>
                  </w:rPr>
                </w:rPrChange>
              </w:rPr>
            </w:pPr>
            <w:ins w:id="670" w:author="Rex Dwyer" w:date="2016-10-03T09:39:00Z">
              <w:r w:rsidRPr="00B5654F">
                <w:rPr>
                  <w:rPrChange w:id="671" w:author="Rex Dwyer" w:date="2016-10-03T09:41:00Z">
                    <w:rPr/>
                  </w:rPrChange>
                </w:rPr>
                <w:t xml:space="preserve">Study design (e.g., single treatment, acute, subchronic (e.g., 90 days in a rodent), chronic, multigenerational, developmental, other) </w:t>
              </w:r>
            </w:ins>
          </w:p>
        </w:tc>
      </w:tr>
      <w:tr w:rsidR="00B5654F" w14:paraId="5124CC4B" w14:textId="77777777" w:rsidTr="001F517A">
        <w:trPr>
          <w:trHeight w:val="274"/>
          <w:ins w:id="672"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1817F531" w14:textId="77777777" w:rsidR="00B5654F" w:rsidRPr="00B5654F" w:rsidRDefault="00B5654F" w:rsidP="009D2727">
            <w:pPr>
              <w:rPr>
                <w:ins w:id="673" w:author="Rex Dwyer" w:date="2016-10-03T09:39:00Z"/>
                <w:rFonts w:ascii="Calibri" w:hAnsi="Calibri" w:cs="Calibri"/>
                <w:color w:val="000000"/>
                <w:rPrChange w:id="674" w:author="Rex Dwyer" w:date="2016-10-03T09:41:00Z">
                  <w:rPr>
                    <w:ins w:id="675"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A260F45" w14:textId="77777777" w:rsidR="00B5654F" w:rsidRPr="00B5654F" w:rsidRDefault="00B5654F" w:rsidP="009D2727">
            <w:pPr>
              <w:autoSpaceDE w:val="0"/>
              <w:autoSpaceDN w:val="0"/>
              <w:jc w:val="both"/>
              <w:rPr>
                <w:ins w:id="676" w:author="Rex Dwyer" w:date="2016-10-03T09:39:00Z"/>
                <w:rPrChange w:id="677" w:author="Rex Dwyer" w:date="2016-10-03T09:41:00Z">
                  <w:rPr>
                    <w:ins w:id="678" w:author="Rex Dwyer" w:date="2016-10-03T09:39:00Z"/>
                  </w:rPr>
                </w:rPrChange>
              </w:rPr>
            </w:pPr>
            <w:ins w:id="679" w:author="Rex Dwyer" w:date="2016-10-03T09:39:00Z">
              <w:r w:rsidRPr="00B5654F">
                <w:rPr>
                  <w:rPrChange w:id="680" w:author="Rex Dwyer" w:date="2016-10-03T09:41:00Z">
                    <w:rPr/>
                  </w:rPrChange>
                </w:rPr>
                <w:t xml:space="preserve">Guideline compliance (i.e., use of EPA, OECD, NTP or another guideline for study design, conducted under GLP guideline conditions, non-GLP but consistent with guideline study, non-guideline peer-reviewed publication) </w:t>
              </w:r>
            </w:ins>
          </w:p>
        </w:tc>
      </w:tr>
      <w:tr w:rsidR="00B5654F" w14:paraId="75D68C6B" w14:textId="77777777" w:rsidTr="001F517A">
        <w:trPr>
          <w:trHeight w:val="274"/>
          <w:ins w:id="681"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0BBE2740" w14:textId="77777777" w:rsidR="00B5654F" w:rsidRPr="00B5654F" w:rsidRDefault="00B5654F" w:rsidP="009D2727">
            <w:pPr>
              <w:rPr>
                <w:ins w:id="682" w:author="Rex Dwyer" w:date="2016-10-03T09:39:00Z"/>
                <w:rFonts w:ascii="Calibri" w:hAnsi="Calibri" w:cs="Calibri"/>
                <w:color w:val="000000"/>
                <w:rPrChange w:id="683" w:author="Rex Dwyer" w:date="2016-10-03T09:41:00Z">
                  <w:rPr>
                    <w:ins w:id="684"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18F4791A" w14:textId="77777777" w:rsidR="00B5654F" w:rsidRPr="00B5654F" w:rsidRDefault="00B5654F" w:rsidP="009D2727">
            <w:pPr>
              <w:autoSpaceDE w:val="0"/>
              <w:autoSpaceDN w:val="0"/>
              <w:jc w:val="both"/>
              <w:rPr>
                <w:ins w:id="685" w:author="Rex Dwyer" w:date="2016-10-03T09:39:00Z"/>
                <w:rPrChange w:id="686" w:author="Rex Dwyer" w:date="2016-10-03T09:41:00Z">
                  <w:rPr>
                    <w:ins w:id="687" w:author="Rex Dwyer" w:date="2016-10-03T09:39:00Z"/>
                  </w:rPr>
                </w:rPrChange>
              </w:rPr>
            </w:pPr>
            <w:ins w:id="688" w:author="Rex Dwyer" w:date="2016-10-03T09:39:00Z">
              <w:r w:rsidRPr="00B5654F">
                <w:rPr>
                  <w:rPrChange w:id="689" w:author="Rex Dwyer" w:date="2016-10-03T09:41:00Z">
                    <w:rPr>
                      <w:highlight w:val="yellow"/>
                    </w:rPr>
                  </w:rPrChange>
                </w:rPr>
                <w:t xml:space="preserve">Number of animals per group (and dams per group in developmental studies) (*missing data bias) </w:t>
              </w:r>
            </w:ins>
          </w:p>
        </w:tc>
      </w:tr>
      <w:tr w:rsidR="00B5654F" w14:paraId="09D1DCE6" w14:textId="77777777" w:rsidTr="001F517A">
        <w:trPr>
          <w:trHeight w:val="140"/>
          <w:ins w:id="690"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42D5EAFE" w14:textId="77777777" w:rsidR="00B5654F" w:rsidRPr="00B5654F" w:rsidRDefault="00B5654F" w:rsidP="009D2727">
            <w:pPr>
              <w:rPr>
                <w:ins w:id="691" w:author="Rex Dwyer" w:date="2016-10-03T09:39:00Z"/>
                <w:rFonts w:ascii="Calibri" w:hAnsi="Calibri" w:cs="Calibri"/>
                <w:color w:val="000000"/>
                <w:rPrChange w:id="692" w:author="Rex Dwyer" w:date="2016-10-03T09:41:00Z">
                  <w:rPr>
                    <w:ins w:id="693"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23A4F182" w14:textId="77777777" w:rsidR="00B5654F" w:rsidRPr="00B5654F" w:rsidRDefault="00B5654F" w:rsidP="009D2727">
            <w:pPr>
              <w:autoSpaceDE w:val="0"/>
              <w:autoSpaceDN w:val="0"/>
              <w:jc w:val="both"/>
              <w:rPr>
                <w:ins w:id="694" w:author="Rex Dwyer" w:date="2016-10-03T09:39:00Z"/>
                <w:rPrChange w:id="695" w:author="Rex Dwyer" w:date="2016-10-03T09:41:00Z">
                  <w:rPr>
                    <w:ins w:id="696" w:author="Rex Dwyer" w:date="2016-10-03T09:39:00Z"/>
                  </w:rPr>
                </w:rPrChange>
              </w:rPr>
            </w:pPr>
            <w:ins w:id="697" w:author="Rex Dwyer" w:date="2016-10-03T09:39:00Z">
              <w:r w:rsidRPr="00B5654F">
                <w:rPr>
                  <w:rPrChange w:id="698" w:author="Rex Dwyer" w:date="2016-10-03T09:41:00Z">
                    <w:rPr/>
                  </w:rPrChange>
                </w:rPr>
                <w:t xml:space="preserve">Randomization procedure, allocation concealment, blinding during outcome assessment (*selection bias) </w:t>
              </w:r>
            </w:ins>
          </w:p>
        </w:tc>
      </w:tr>
      <w:tr w:rsidR="00B5654F" w14:paraId="3C554FF1" w14:textId="77777777" w:rsidTr="001F517A">
        <w:trPr>
          <w:trHeight w:val="140"/>
          <w:ins w:id="699"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531420C5" w14:textId="77777777" w:rsidR="00B5654F" w:rsidRPr="00B5654F" w:rsidRDefault="00B5654F" w:rsidP="009D2727">
            <w:pPr>
              <w:rPr>
                <w:ins w:id="700" w:author="Rex Dwyer" w:date="2016-10-03T09:39:00Z"/>
                <w:rFonts w:ascii="Calibri" w:hAnsi="Calibri" w:cs="Calibri"/>
                <w:color w:val="000000"/>
                <w:rPrChange w:id="701" w:author="Rex Dwyer" w:date="2016-10-03T09:41:00Z">
                  <w:rPr>
                    <w:ins w:id="702"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63A0EC4" w14:textId="77777777" w:rsidR="00B5654F" w:rsidRPr="00B5654F" w:rsidRDefault="00B5654F" w:rsidP="009D2727">
            <w:pPr>
              <w:autoSpaceDE w:val="0"/>
              <w:autoSpaceDN w:val="0"/>
              <w:jc w:val="both"/>
              <w:rPr>
                <w:ins w:id="703" w:author="Rex Dwyer" w:date="2016-10-03T09:39:00Z"/>
                <w:rPrChange w:id="704" w:author="Rex Dwyer" w:date="2016-10-03T09:41:00Z">
                  <w:rPr>
                    <w:ins w:id="705" w:author="Rex Dwyer" w:date="2016-10-03T09:39:00Z"/>
                  </w:rPr>
                </w:rPrChange>
              </w:rPr>
            </w:pPr>
            <w:ins w:id="706" w:author="Rex Dwyer" w:date="2016-10-03T09:39:00Z">
              <w:r w:rsidRPr="00B5654F">
                <w:rPr>
                  <w:rPrChange w:id="707" w:author="Rex Dwyer" w:date="2016-10-03T09:41:00Z">
                    <w:rPr/>
                  </w:rPrChange>
                </w:rPr>
                <w:t xml:space="preserve">Method to control for litter effects in developmental studies (*information bias) </w:t>
              </w:r>
            </w:ins>
          </w:p>
        </w:tc>
      </w:tr>
      <w:tr w:rsidR="00B5654F" w14:paraId="7B3D213F" w14:textId="77777777" w:rsidTr="001F517A">
        <w:trPr>
          <w:trHeight w:val="140"/>
          <w:ins w:id="708"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2FE8A91E" w14:textId="77777777" w:rsidR="00B5654F" w:rsidRPr="00B5654F" w:rsidRDefault="00B5654F" w:rsidP="009D2727">
            <w:pPr>
              <w:rPr>
                <w:ins w:id="709" w:author="Rex Dwyer" w:date="2016-10-03T09:39:00Z"/>
                <w:rFonts w:ascii="Calibri" w:hAnsi="Calibri" w:cs="Calibri"/>
                <w:color w:val="000000"/>
                <w:rPrChange w:id="710" w:author="Rex Dwyer" w:date="2016-10-03T09:41:00Z">
                  <w:rPr>
                    <w:ins w:id="711"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0BACB234" w14:textId="77777777" w:rsidR="00B5654F" w:rsidRPr="00B5654F" w:rsidRDefault="00B5654F" w:rsidP="009D2727">
            <w:pPr>
              <w:autoSpaceDE w:val="0"/>
              <w:autoSpaceDN w:val="0"/>
              <w:jc w:val="both"/>
              <w:rPr>
                <w:ins w:id="712" w:author="Rex Dwyer" w:date="2016-10-03T09:39:00Z"/>
                <w:rPrChange w:id="713" w:author="Rex Dwyer" w:date="2016-10-03T09:41:00Z">
                  <w:rPr>
                    <w:ins w:id="714" w:author="Rex Dwyer" w:date="2016-10-03T09:39:00Z"/>
                  </w:rPr>
                </w:rPrChange>
              </w:rPr>
            </w:pPr>
            <w:ins w:id="715" w:author="Rex Dwyer" w:date="2016-10-03T09:39:00Z">
              <w:r w:rsidRPr="00B5654F">
                <w:rPr>
                  <w:rPrChange w:id="716" w:author="Rex Dwyer" w:date="2016-10-03T09:41:00Z">
                    <w:rPr/>
                  </w:rPrChange>
                </w:rPr>
                <w:t xml:space="preserve">Use of negative controls and whether controls were untreated, vehicle-treated, or both </w:t>
              </w:r>
            </w:ins>
          </w:p>
        </w:tc>
      </w:tr>
      <w:tr w:rsidR="00B5654F" w14:paraId="7A13921E" w14:textId="77777777" w:rsidTr="001F517A">
        <w:trPr>
          <w:trHeight w:val="140"/>
          <w:ins w:id="717"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73315C1A" w14:textId="77777777" w:rsidR="00B5654F" w:rsidRPr="00B5654F" w:rsidRDefault="00B5654F" w:rsidP="009D2727">
            <w:pPr>
              <w:rPr>
                <w:ins w:id="718" w:author="Rex Dwyer" w:date="2016-10-03T09:39:00Z"/>
                <w:rFonts w:ascii="Calibri" w:hAnsi="Calibri" w:cs="Calibri"/>
                <w:color w:val="000000"/>
                <w:rPrChange w:id="719" w:author="Rex Dwyer" w:date="2016-10-03T09:41:00Z">
                  <w:rPr>
                    <w:ins w:id="720"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7A75924" w14:textId="77777777" w:rsidR="00B5654F" w:rsidRPr="00B5654F" w:rsidRDefault="00B5654F" w:rsidP="009D2727">
            <w:pPr>
              <w:autoSpaceDE w:val="0"/>
              <w:autoSpaceDN w:val="0"/>
              <w:jc w:val="both"/>
              <w:rPr>
                <w:ins w:id="721" w:author="Rex Dwyer" w:date="2016-10-03T09:39:00Z"/>
                <w:rPrChange w:id="722" w:author="Rex Dwyer" w:date="2016-10-03T09:41:00Z">
                  <w:rPr>
                    <w:ins w:id="723" w:author="Rex Dwyer" w:date="2016-10-03T09:39:00Z"/>
                  </w:rPr>
                </w:rPrChange>
              </w:rPr>
            </w:pPr>
            <w:ins w:id="724" w:author="Rex Dwyer" w:date="2016-10-03T09:39:00Z">
              <w:r w:rsidRPr="00B5654F">
                <w:rPr>
                  <w:rPrChange w:id="725" w:author="Rex Dwyer" w:date="2016-10-03T09:41:00Z">
                    <w:rPr/>
                  </w:rPrChange>
                </w:rPr>
                <w:t xml:space="preserve">Report on data from positive controls – was expected response observed? (*information bias) </w:t>
              </w:r>
            </w:ins>
          </w:p>
        </w:tc>
      </w:tr>
      <w:tr w:rsidR="00B5654F" w14:paraId="23ADF211" w14:textId="77777777" w:rsidTr="001F517A">
        <w:trPr>
          <w:trHeight w:val="140"/>
          <w:ins w:id="726"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5BD97325" w14:textId="77777777" w:rsidR="00B5654F" w:rsidRPr="00B5654F" w:rsidRDefault="00B5654F" w:rsidP="009D2727">
            <w:pPr>
              <w:rPr>
                <w:ins w:id="727" w:author="Rex Dwyer" w:date="2016-10-03T09:39:00Z"/>
                <w:rFonts w:ascii="Calibri" w:hAnsi="Calibri" w:cs="Calibri"/>
                <w:color w:val="000000"/>
                <w:rPrChange w:id="728" w:author="Rex Dwyer" w:date="2016-10-03T09:41:00Z">
                  <w:rPr>
                    <w:ins w:id="729"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0234229" w14:textId="77777777" w:rsidR="00B5654F" w:rsidRPr="00B5654F" w:rsidRDefault="00B5654F" w:rsidP="009D2727">
            <w:pPr>
              <w:autoSpaceDE w:val="0"/>
              <w:autoSpaceDN w:val="0"/>
              <w:jc w:val="both"/>
              <w:rPr>
                <w:ins w:id="730" w:author="Rex Dwyer" w:date="2016-10-03T09:39:00Z"/>
                <w:rPrChange w:id="731" w:author="Rex Dwyer" w:date="2016-10-03T09:41:00Z">
                  <w:rPr>
                    <w:ins w:id="732" w:author="Rex Dwyer" w:date="2016-10-03T09:39:00Z"/>
                  </w:rPr>
                </w:rPrChange>
              </w:rPr>
            </w:pPr>
            <w:ins w:id="733" w:author="Rex Dwyer" w:date="2016-10-03T09:39:00Z">
              <w:r w:rsidRPr="00B5654F">
                <w:rPr>
                  <w:rPrChange w:id="734" w:author="Rex Dwyer" w:date="2016-10-03T09:41:00Z">
                    <w:rPr/>
                  </w:rPrChange>
                </w:rPr>
                <w:t xml:space="preserve">Endpoint health category (e.g., reproductive) </w:t>
              </w:r>
            </w:ins>
          </w:p>
        </w:tc>
      </w:tr>
      <w:tr w:rsidR="00B5654F" w14:paraId="2052153A" w14:textId="77777777" w:rsidTr="001F517A">
        <w:trPr>
          <w:trHeight w:val="140"/>
          <w:ins w:id="735"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32C417A" w14:textId="77777777" w:rsidR="00B5654F" w:rsidRPr="00B5654F" w:rsidRDefault="00B5654F" w:rsidP="009D2727">
            <w:pPr>
              <w:rPr>
                <w:ins w:id="736" w:author="Rex Dwyer" w:date="2016-10-03T09:39:00Z"/>
                <w:rFonts w:ascii="Calibri" w:hAnsi="Calibri" w:cs="Calibri"/>
                <w:color w:val="000000"/>
                <w:rPrChange w:id="737" w:author="Rex Dwyer" w:date="2016-10-03T09:41:00Z">
                  <w:rPr>
                    <w:ins w:id="738"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33D8D437" w14:textId="77777777" w:rsidR="00B5654F" w:rsidRPr="00B5654F" w:rsidRDefault="00B5654F" w:rsidP="009D2727">
            <w:pPr>
              <w:autoSpaceDE w:val="0"/>
              <w:autoSpaceDN w:val="0"/>
              <w:jc w:val="both"/>
              <w:rPr>
                <w:ins w:id="739" w:author="Rex Dwyer" w:date="2016-10-03T09:39:00Z"/>
                <w:rPrChange w:id="740" w:author="Rex Dwyer" w:date="2016-10-03T09:41:00Z">
                  <w:rPr>
                    <w:ins w:id="741" w:author="Rex Dwyer" w:date="2016-10-03T09:39:00Z"/>
                  </w:rPr>
                </w:rPrChange>
              </w:rPr>
            </w:pPr>
            <w:ins w:id="742" w:author="Rex Dwyer" w:date="2016-10-03T09:39:00Z">
              <w:r w:rsidRPr="00B5654F">
                <w:rPr>
                  <w:rPrChange w:id="743" w:author="Rex Dwyer" w:date="2016-10-03T09:41:00Z">
                    <w:rPr/>
                  </w:rPrChange>
                </w:rPr>
                <w:t xml:space="preserve">Endpoint (e.g., infertility) </w:t>
              </w:r>
            </w:ins>
          </w:p>
        </w:tc>
      </w:tr>
      <w:tr w:rsidR="00B5654F" w14:paraId="415E44DC" w14:textId="77777777" w:rsidTr="001F517A">
        <w:trPr>
          <w:trHeight w:val="140"/>
          <w:ins w:id="744"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08052458" w14:textId="77777777" w:rsidR="00B5654F" w:rsidRPr="00B5654F" w:rsidRDefault="00B5654F" w:rsidP="009D2727">
            <w:pPr>
              <w:rPr>
                <w:ins w:id="745" w:author="Rex Dwyer" w:date="2016-10-03T09:39:00Z"/>
                <w:rFonts w:ascii="Calibri" w:hAnsi="Calibri" w:cs="Calibri"/>
                <w:color w:val="000000"/>
                <w:rPrChange w:id="746" w:author="Rex Dwyer" w:date="2016-10-03T09:41:00Z">
                  <w:rPr>
                    <w:ins w:id="747"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8500861" w14:textId="77777777" w:rsidR="00B5654F" w:rsidRPr="00B5654F" w:rsidRDefault="00B5654F" w:rsidP="009D2727">
            <w:pPr>
              <w:autoSpaceDE w:val="0"/>
              <w:autoSpaceDN w:val="0"/>
              <w:jc w:val="both"/>
              <w:rPr>
                <w:ins w:id="748" w:author="Rex Dwyer" w:date="2016-10-03T09:39:00Z"/>
                <w:rPrChange w:id="749" w:author="Rex Dwyer" w:date="2016-10-03T09:41:00Z">
                  <w:rPr>
                    <w:ins w:id="750" w:author="Rex Dwyer" w:date="2016-10-03T09:39:00Z"/>
                  </w:rPr>
                </w:rPrChange>
              </w:rPr>
            </w:pPr>
            <w:ins w:id="751" w:author="Rex Dwyer" w:date="2016-10-03T09:39:00Z">
              <w:r w:rsidRPr="00B5654F">
                <w:rPr>
                  <w:rPrChange w:id="752" w:author="Rex Dwyer" w:date="2016-10-03T09:41:00Z">
                    <w:rPr/>
                  </w:rPrChange>
                </w:rPr>
                <w:t xml:space="preserve">Diagnostic or method to measure endpoint (*information bias) </w:t>
              </w:r>
            </w:ins>
          </w:p>
        </w:tc>
      </w:tr>
      <w:tr w:rsidR="00B5654F" w14:paraId="076A522A" w14:textId="77777777" w:rsidTr="001F517A">
        <w:trPr>
          <w:trHeight w:val="413"/>
          <w:ins w:id="753"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58847AAC" w14:textId="77777777" w:rsidR="00B5654F" w:rsidRPr="00B5654F" w:rsidRDefault="00B5654F" w:rsidP="009D2727">
            <w:pPr>
              <w:rPr>
                <w:ins w:id="754" w:author="Rex Dwyer" w:date="2016-10-03T09:39:00Z"/>
                <w:rFonts w:ascii="Calibri" w:hAnsi="Calibri" w:cs="Calibri"/>
                <w:color w:val="000000"/>
                <w:rPrChange w:id="755" w:author="Rex Dwyer" w:date="2016-10-03T09:41:00Z">
                  <w:rPr>
                    <w:ins w:id="756"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D62EEA6" w14:textId="77777777" w:rsidR="00B5654F" w:rsidRPr="00B5654F" w:rsidRDefault="00B5654F" w:rsidP="009D2727">
            <w:pPr>
              <w:autoSpaceDE w:val="0"/>
              <w:autoSpaceDN w:val="0"/>
              <w:jc w:val="both"/>
              <w:rPr>
                <w:ins w:id="757" w:author="Rex Dwyer" w:date="2016-10-03T09:39:00Z"/>
                <w:rPrChange w:id="758" w:author="Rex Dwyer" w:date="2016-10-03T09:41:00Z">
                  <w:rPr>
                    <w:ins w:id="759" w:author="Rex Dwyer" w:date="2016-10-03T09:39:00Z"/>
                  </w:rPr>
                </w:rPrChange>
              </w:rPr>
            </w:pPr>
            <w:ins w:id="760" w:author="Rex Dwyer" w:date="2016-10-03T09:39:00Z">
              <w:r w:rsidRPr="00B5654F">
                <w:rPr>
                  <w:rPrChange w:id="761" w:author="Rex Dwyer" w:date="2016-10-03T09:41:00Z">
                    <w:rPr/>
                  </w:rPrChange>
                </w:rPr>
                <w:t xml:space="preserve">Statistical methods (*information bias) </w:t>
              </w:r>
            </w:ins>
          </w:p>
        </w:tc>
      </w:tr>
      <w:tr w:rsidR="00B5654F" w14:paraId="22F8BA46" w14:textId="77777777" w:rsidTr="001F517A">
        <w:trPr>
          <w:trHeight w:val="811"/>
          <w:ins w:id="762" w:author="Rex Dwyer" w:date="2016-10-03T09:39:00Z"/>
        </w:trPr>
        <w:tc>
          <w:tcPr>
            <w:tcW w:w="718" w:type="pct"/>
            <w:vMerge w:val="restar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14DED27A" w14:textId="77777777" w:rsidR="00B5654F" w:rsidRPr="00B5654F" w:rsidRDefault="00B5654F" w:rsidP="009D2727">
            <w:pPr>
              <w:autoSpaceDE w:val="0"/>
              <w:autoSpaceDN w:val="0"/>
              <w:jc w:val="both"/>
              <w:rPr>
                <w:ins w:id="763" w:author="Rex Dwyer" w:date="2016-10-03T09:39:00Z"/>
                <w:rPrChange w:id="764" w:author="Rex Dwyer" w:date="2016-10-03T09:41:00Z">
                  <w:rPr>
                    <w:ins w:id="765" w:author="Rex Dwyer" w:date="2016-10-03T09:39:00Z"/>
                  </w:rPr>
                </w:rPrChange>
              </w:rPr>
            </w:pPr>
            <w:ins w:id="766" w:author="Rex Dwyer" w:date="2016-10-03T09:39:00Z">
              <w:r w:rsidRPr="00B5654F">
                <w:rPr>
                  <w:b/>
                  <w:bCs/>
                  <w:i/>
                  <w:iCs/>
                  <w:rPrChange w:id="767" w:author="Rex Dwyer" w:date="2016-10-03T09:41:00Z">
                    <w:rPr>
                      <w:b/>
                      <w:bCs/>
                      <w:i/>
                      <w:iCs/>
                    </w:rPr>
                  </w:rPrChange>
                </w:rPr>
                <w:t xml:space="preserve">Results </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33D5528" w14:textId="77777777" w:rsidR="00B5654F" w:rsidRPr="00B5654F" w:rsidRDefault="00B5654F" w:rsidP="009D2727">
            <w:pPr>
              <w:autoSpaceDE w:val="0"/>
              <w:autoSpaceDN w:val="0"/>
              <w:jc w:val="both"/>
              <w:rPr>
                <w:ins w:id="768" w:author="Rex Dwyer" w:date="2016-10-03T09:39:00Z"/>
                <w:rPrChange w:id="769" w:author="Rex Dwyer" w:date="2016-10-03T09:41:00Z">
                  <w:rPr>
                    <w:ins w:id="770" w:author="Rex Dwyer" w:date="2016-10-03T09:39:00Z"/>
                  </w:rPr>
                </w:rPrChange>
              </w:rPr>
            </w:pPr>
            <w:ins w:id="771" w:author="Rex Dwyer" w:date="2016-10-03T09:39:00Z">
              <w:r w:rsidRPr="00B5654F">
                <w:rPr>
                  <w:rPrChange w:id="772" w:author="Rex Dwyer" w:date="2016-10-03T09:41:00Z">
                    <w:rPr/>
                  </w:rPrChange>
                </w:rPr>
                <w:t xml:space="preserve">Measures of effect at each dose or concentration level (e.g., mean, median, frequency, and measures of precision or variance) or description of qualitative results. When possible, OHAT will convert measures of effect to a common metric with associated 95% confidence intervals (CI). Most often, measures of effect for continuous data will be expressed as mean difference, standardized mean difference, and percent control response. Categorical data will be expressed as relative risk (RR, also called risk ratio). </w:t>
              </w:r>
            </w:ins>
          </w:p>
        </w:tc>
      </w:tr>
      <w:tr w:rsidR="00B5654F" w14:paraId="3ABBD4E4" w14:textId="77777777" w:rsidTr="001F517A">
        <w:trPr>
          <w:trHeight w:val="1081"/>
          <w:ins w:id="773"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3B0EC1A2" w14:textId="77777777" w:rsidR="00B5654F" w:rsidRPr="00B5654F" w:rsidRDefault="00B5654F" w:rsidP="009D2727">
            <w:pPr>
              <w:rPr>
                <w:ins w:id="774" w:author="Rex Dwyer" w:date="2016-10-03T09:39:00Z"/>
                <w:rFonts w:ascii="Calibri" w:hAnsi="Calibri" w:cs="Calibri"/>
                <w:color w:val="000000"/>
                <w:rPrChange w:id="775" w:author="Rex Dwyer" w:date="2016-10-03T09:41:00Z">
                  <w:rPr>
                    <w:ins w:id="776"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40273227" w14:textId="77777777" w:rsidR="00B5654F" w:rsidRPr="00B5654F" w:rsidRDefault="00B5654F" w:rsidP="009D2727">
            <w:pPr>
              <w:autoSpaceDE w:val="0"/>
              <w:autoSpaceDN w:val="0"/>
              <w:jc w:val="both"/>
              <w:rPr>
                <w:ins w:id="777" w:author="Rex Dwyer" w:date="2016-10-03T09:39:00Z"/>
                <w:rPrChange w:id="778" w:author="Rex Dwyer" w:date="2016-10-03T09:41:00Z">
                  <w:rPr>
                    <w:ins w:id="779" w:author="Rex Dwyer" w:date="2016-10-03T09:39:00Z"/>
                  </w:rPr>
                </w:rPrChange>
              </w:rPr>
            </w:pPr>
            <w:ins w:id="780" w:author="Rex Dwyer" w:date="2016-10-03T09:39:00Z">
              <w:r w:rsidRPr="00B5654F">
                <w:rPr>
                  <w:rPrChange w:id="781" w:author="Rex Dwyer" w:date="2016-10-03T09:41:00Z">
                    <w:rPr/>
                  </w:rPrChange>
                </w:rPr>
                <w:t xml:space="preserve">No Observed Effect Level (NOEL), Lowest Observed Effect Level (LOEL), benchmark dose (BMD) analysis, statistical significance of other dose levels, or other estimates of effect presented in paper. </w:t>
              </w:r>
              <w:r w:rsidRPr="00B5654F">
                <w:rPr>
                  <w:b/>
                  <w:bCs/>
                  <w:rPrChange w:id="782" w:author="Rex Dwyer" w:date="2016-10-03T09:41:00Z">
                    <w:rPr>
                      <w:b/>
                      <w:bCs/>
                    </w:rPr>
                  </w:rPrChange>
                </w:rPr>
                <w:t xml:space="preserve">Note: </w:t>
              </w:r>
              <w:r w:rsidRPr="00B5654F">
                <w:rPr>
                  <w:rPrChange w:id="783" w:author="Rex Dwyer" w:date="2016-10-03T09:41:00Z">
                    <w:rPr/>
                  </w:rPrChange>
                </w:rPr>
                <w:t xml:space="preserve">The NOEL and LOEL are highly influenced by study design, do not give any quantitative information about the relationship between dose and response, and can be subject to author’s interpretation (e.g., a statistically significant effect may not be considered biologically important). Also, a NOEL does not necessarily mean zero response. Ideally, the response rate at specific dose levels is used as the primary measure to characterize the response. </w:t>
              </w:r>
            </w:ins>
          </w:p>
        </w:tc>
      </w:tr>
      <w:tr w:rsidR="00B5654F" w14:paraId="740E5460" w14:textId="77777777" w:rsidTr="001F517A">
        <w:trPr>
          <w:trHeight w:val="945"/>
          <w:ins w:id="784"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52E2F6AF" w14:textId="77777777" w:rsidR="00B5654F" w:rsidRPr="00B5654F" w:rsidRDefault="00B5654F" w:rsidP="009D2727">
            <w:pPr>
              <w:rPr>
                <w:ins w:id="785" w:author="Rex Dwyer" w:date="2016-10-03T09:39:00Z"/>
                <w:rFonts w:ascii="Calibri" w:hAnsi="Calibri" w:cs="Calibri"/>
                <w:color w:val="000000"/>
                <w:rPrChange w:id="786" w:author="Rex Dwyer" w:date="2016-10-03T09:41:00Z">
                  <w:rPr>
                    <w:ins w:id="787"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81E78D4" w14:textId="77777777" w:rsidR="00B5654F" w:rsidRPr="00B5654F" w:rsidRDefault="00B5654F" w:rsidP="009D2727">
            <w:pPr>
              <w:autoSpaceDE w:val="0"/>
              <w:autoSpaceDN w:val="0"/>
              <w:jc w:val="both"/>
              <w:rPr>
                <w:ins w:id="788" w:author="Rex Dwyer" w:date="2016-10-03T09:39:00Z"/>
                <w:rPrChange w:id="789" w:author="Rex Dwyer" w:date="2016-10-03T09:41:00Z">
                  <w:rPr>
                    <w:ins w:id="790" w:author="Rex Dwyer" w:date="2016-10-03T09:39:00Z"/>
                  </w:rPr>
                </w:rPrChange>
              </w:rPr>
            </w:pPr>
            <w:ins w:id="791" w:author="Rex Dwyer" w:date="2016-10-03T09:39:00Z">
              <w:r w:rsidRPr="00B5654F">
                <w:rPr>
                  <w:rPrChange w:id="792" w:author="Rex Dwyer" w:date="2016-10-03T09:41:00Z">
                    <w:rPr/>
                  </w:rPrChange>
                </w:rPr>
                <w:t xml:space="preserve">If not presented in the study, statistical power can be assessed during data extraction using an approach that assesses the ability to detect a 10% to 20% change from control group’s response for continuous data, or a relative risk or odds ratio of 1.5 to 2 for categorical data, using the outcome frequency in the control group to determine sample size. Recommended sample sizes to achieve 80% power for a given effect size, i.e., 10% or 20% change from control, will be compared to sample sizes used in the study to categorize statistical power. Studies will be considered adequately powered when sample size for 80% power is met. </w:t>
              </w:r>
            </w:ins>
          </w:p>
        </w:tc>
      </w:tr>
      <w:tr w:rsidR="00B5654F" w14:paraId="4343D5C4" w14:textId="77777777" w:rsidTr="001F517A">
        <w:trPr>
          <w:trHeight w:val="274"/>
          <w:ins w:id="793"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64C7CE46" w14:textId="77777777" w:rsidR="00B5654F" w:rsidRPr="00B5654F" w:rsidRDefault="00B5654F" w:rsidP="009D2727">
            <w:pPr>
              <w:rPr>
                <w:ins w:id="794" w:author="Rex Dwyer" w:date="2016-10-03T09:39:00Z"/>
                <w:rFonts w:ascii="Calibri" w:hAnsi="Calibri" w:cs="Calibri"/>
                <w:color w:val="000000"/>
                <w:rPrChange w:id="795" w:author="Rex Dwyer" w:date="2016-10-03T09:41:00Z">
                  <w:rPr>
                    <w:ins w:id="796" w:author="Rex Dwyer" w:date="2016-10-03T09:39:00Z"/>
                    <w:rFonts w:ascii="Calibri" w:hAnsi="Calibri" w:cs="Calibri"/>
                    <w:color w:val="000000"/>
                  </w:rPr>
                </w:rPrChange>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604146BE" w14:textId="77777777" w:rsidR="00B5654F" w:rsidRPr="00B5654F" w:rsidRDefault="00B5654F" w:rsidP="009D2727">
            <w:pPr>
              <w:autoSpaceDE w:val="0"/>
              <w:autoSpaceDN w:val="0"/>
              <w:jc w:val="both"/>
              <w:rPr>
                <w:ins w:id="797" w:author="Rex Dwyer" w:date="2016-10-03T09:39:00Z"/>
                <w:rPrChange w:id="798" w:author="Rex Dwyer" w:date="2016-10-03T09:41:00Z">
                  <w:rPr>
                    <w:ins w:id="799" w:author="Rex Dwyer" w:date="2016-10-03T09:39:00Z"/>
                  </w:rPr>
                </w:rPrChange>
              </w:rPr>
            </w:pPr>
            <w:ins w:id="800" w:author="Rex Dwyer" w:date="2016-10-03T09:39:00Z">
              <w:r w:rsidRPr="00B5654F">
                <w:rPr>
                  <w:rPrChange w:id="801" w:author="Rex Dwyer" w:date="2016-10-03T09:41:00Z">
                    <w:rPr/>
                  </w:rPrChange>
                </w:rPr>
                <w:t xml:space="preserve">Observations on dose response (e.g., trend analysis, description of whether dose-response shape appears to be monotonic, non-monotonic) </w:t>
              </w:r>
            </w:ins>
          </w:p>
        </w:tc>
      </w:tr>
      <w:tr w:rsidR="00B5654F" w14:paraId="7F7F107C" w14:textId="77777777" w:rsidTr="001F517A">
        <w:trPr>
          <w:trHeight w:val="140"/>
          <w:ins w:id="802" w:author="Rex Dwyer" w:date="2016-10-03T09:39:00Z"/>
        </w:trPr>
        <w:tc>
          <w:tcPr>
            <w:tcW w:w="0" w:type="auto"/>
            <w:vMerge/>
            <w:tcBorders>
              <w:top w:val="nil"/>
              <w:left w:val="single" w:sz="8" w:space="0" w:color="auto"/>
              <w:bottom w:val="single" w:sz="8" w:space="0" w:color="auto"/>
              <w:right w:val="single" w:sz="8" w:space="0" w:color="auto"/>
            </w:tcBorders>
            <w:vAlign w:val="center"/>
            <w:hideMark/>
          </w:tcPr>
          <w:p w14:paraId="1C6CABE1" w14:textId="77777777" w:rsidR="00B5654F" w:rsidRDefault="00B5654F" w:rsidP="009D2727">
            <w:pPr>
              <w:rPr>
                <w:ins w:id="803" w:author="Rex Dwyer" w:date="2016-10-03T09:39:00Z"/>
                <w:rFonts w:ascii="Calibri" w:hAnsi="Calibri" w:cs="Calibri"/>
                <w:color w:val="000000"/>
              </w:rPr>
            </w:pPr>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100A8AE4" w14:textId="77777777" w:rsidR="00B5654F" w:rsidRDefault="00B5654F" w:rsidP="009D2727">
            <w:pPr>
              <w:autoSpaceDE w:val="0"/>
              <w:autoSpaceDN w:val="0"/>
              <w:jc w:val="both"/>
              <w:rPr>
                <w:ins w:id="804" w:author="Rex Dwyer" w:date="2016-10-03T09:39:00Z"/>
              </w:rPr>
            </w:pPr>
            <w:ins w:id="805" w:author="Rex Dwyer" w:date="2016-10-03T09:39:00Z">
              <w:r>
                <w:t xml:space="preserve">Data on internal concentration, toxicokinetics, or toxicodynamics (when reported) </w:t>
              </w:r>
            </w:ins>
          </w:p>
        </w:tc>
      </w:tr>
      <w:tr w:rsidR="00B5654F" w14:paraId="3C9898AA" w14:textId="77777777" w:rsidTr="001F517A">
        <w:trPr>
          <w:trHeight w:val="275"/>
          <w:ins w:id="806" w:author="Rex Dwyer" w:date="2016-10-03T09:39:00Z"/>
        </w:trPr>
        <w:tc>
          <w:tcPr>
            <w:tcW w:w="718" w:type="pct"/>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hideMark/>
          </w:tcPr>
          <w:p w14:paraId="48A86613" w14:textId="77777777" w:rsidR="00B5654F" w:rsidRDefault="00B5654F" w:rsidP="009D2727">
            <w:pPr>
              <w:autoSpaceDE w:val="0"/>
              <w:autoSpaceDN w:val="0"/>
              <w:jc w:val="both"/>
              <w:rPr>
                <w:ins w:id="807" w:author="Rex Dwyer" w:date="2016-10-03T09:39:00Z"/>
              </w:rPr>
            </w:pPr>
            <w:ins w:id="808" w:author="Rex Dwyer" w:date="2016-10-03T09:39:00Z">
              <w:r>
                <w:rPr>
                  <w:b/>
                  <w:bCs/>
                  <w:i/>
                  <w:iCs/>
                </w:rPr>
                <w:t xml:space="preserve">Other </w:t>
              </w:r>
            </w:ins>
          </w:p>
        </w:tc>
        <w:tc>
          <w:tcPr>
            <w:tcW w:w="4282" w:type="pct"/>
            <w:tcBorders>
              <w:top w:val="nil"/>
              <w:left w:val="nil"/>
              <w:bottom w:val="single" w:sz="8" w:space="0" w:color="auto"/>
              <w:right w:val="single" w:sz="8" w:space="0" w:color="auto"/>
            </w:tcBorders>
            <w:shd w:val="clear" w:color="auto" w:fill="DEEAF6"/>
            <w:tcMar>
              <w:top w:w="0" w:type="dxa"/>
              <w:left w:w="108" w:type="dxa"/>
              <w:bottom w:w="0" w:type="dxa"/>
              <w:right w:w="108" w:type="dxa"/>
            </w:tcMar>
            <w:hideMark/>
          </w:tcPr>
          <w:p w14:paraId="7F60B8A5" w14:textId="77777777" w:rsidR="00B5654F" w:rsidRDefault="00B5654F" w:rsidP="009D2727">
            <w:pPr>
              <w:autoSpaceDE w:val="0"/>
              <w:autoSpaceDN w:val="0"/>
              <w:jc w:val="both"/>
              <w:rPr>
                <w:ins w:id="809" w:author="Rex Dwyer" w:date="2016-10-03T09:39:00Z"/>
              </w:rPr>
            </w:pPr>
            <w:ins w:id="810" w:author="Rex Dwyer" w:date="2016-10-03T09:39:00Z">
              <w:r>
                <w:t xml:space="preserve">Documentation of author queries, use of digital rulers to estimate data values from figures, exposure unit, and statistical result conversions, etc. </w:t>
              </w:r>
            </w:ins>
          </w:p>
        </w:tc>
      </w:tr>
    </w:tbl>
    <w:p w14:paraId="3900F576" w14:textId="77777777" w:rsidR="00B5654F" w:rsidRPr="00B5654F" w:rsidDel="00B5654F" w:rsidRDefault="00B5654F" w:rsidP="00B5654F">
      <w:pPr>
        <w:rPr>
          <w:del w:id="811" w:author="Rex Dwyer" w:date="2016-10-03T09:39:00Z"/>
          <w:rFonts w:ascii="Arial" w:hAnsi="Arial" w:cs="Arial"/>
          <w:rPrChange w:id="812" w:author="Rex Dwyer" w:date="2016-10-03T09:39:00Z">
            <w:rPr>
              <w:del w:id="813" w:author="Rex Dwyer" w:date="2016-10-03T09:39:00Z"/>
            </w:rPr>
          </w:rPrChange>
        </w:rPr>
        <w:pPrChange w:id="814" w:author="Rex Dwyer" w:date="2016-10-03T09:39:00Z">
          <w:pPr>
            <w:pStyle w:val="ListParagraph"/>
            <w:numPr>
              <w:numId w:val="2"/>
            </w:numPr>
            <w:ind w:hanging="360"/>
          </w:pPr>
        </w:pPrChange>
      </w:pPr>
    </w:p>
    <w:p w14:paraId="353BE3C6" w14:textId="77777777" w:rsidR="00B5654F" w:rsidRPr="00B5654F" w:rsidRDefault="00B5654F" w:rsidP="00B76D58">
      <w:pPr>
        <w:rPr>
          <w:rFonts w:ascii="Arial" w:hAnsi="Arial" w:cs="Arial"/>
          <w:b/>
          <w:rPrChange w:id="815" w:author="Rex Dwyer" w:date="2016-10-03T09:37:00Z">
            <w:rPr>
              <w:rFonts w:ascii="Arial" w:hAnsi="Arial" w:cs="Arial"/>
              <w:b/>
              <w:i/>
            </w:rPr>
          </w:rPrChange>
        </w:rPr>
      </w:pPr>
    </w:p>
    <w:sectPr w:rsidR="00B5654F" w:rsidRPr="00B565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3" w:author="Brian Howard" w:date="2016-09-28T09:50:00Z" w:initials="BH">
    <w:p w14:paraId="05843B31" w14:textId="77777777" w:rsidR="003841D0" w:rsidRDefault="003841D0">
      <w:pPr>
        <w:pStyle w:val="CommentText"/>
      </w:pPr>
      <w:r>
        <w:rPr>
          <w:rStyle w:val="CommentReference"/>
        </w:rPr>
        <w:annotationRef/>
      </w:r>
      <w:r>
        <w:t>These were a couple of examples they considered “tricky”.</w:t>
      </w:r>
      <w:r>
        <w:br/>
        <w:t>Include a couple of simpler examples, 1 for each of the 3 categories</w:t>
      </w:r>
    </w:p>
  </w:comment>
  <w:comment w:id="194" w:author="Rex Dwyer" w:date="2016-10-03T09:54:00Z" w:initials="RD">
    <w:p w14:paraId="793997D7" w14:textId="31831DF3" w:rsidR="00331C66" w:rsidRDefault="00331C66">
      <w:pPr>
        <w:pStyle w:val="CommentText"/>
      </w:pPr>
      <w:r>
        <w:rPr>
          <w:rStyle w:val="CommentReference"/>
        </w:rPr>
        <w:annotationRef/>
      </w:r>
    </w:p>
  </w:comment>
  <w:comment w:id="203" w:author="Brian Howard" w:date="2016-09-28T09:49:00Z" w:initials="BH">
    <w:p w14:paraId="3CDF8777" w14:textId="77777777" w:rsidR="003841D0" w:rsidRDefault="003841D0">
      <w:pPr>
        <w:pStyle w:val="CommentText"/>
      </w:pPr>
      <w:r>
        <w:rPr>
          <w:rStyle w:val="CommentReference"/>
        </w:rPr>
        <w:annotationRef/>
      </w:r>
    </w:p>
  </w:comment>
  <w:comment w:id="204" w:author="Rex Dwyer" w:date="2016-10-03T09:54:00Z" w:initials="RD">
    <w:p w14:paraId="1038C5FA" w14:textId="6D0FC88E" w:rsidR="00331C66" w:rsidRDefault="00331C66">
      <w:pPr>
        <w:pStyle w:val="CommentText"/>
      </w:pPr>
      <w:r>
        <w:rPr>
          <w:rStyle w:val="CommentReference"/>
        </w:rPr>
        <w:annotationRef/>
      </w:r>
    </w:p>
  </w:comment>
  <w:comment w:id="205" w:author="Rex Dwyer" w:date="2016-10-03T09:54:00Z" w:initials="RD">
    <w:p w14:paraId="118DED65" w14:textId="0CD8EE45" w:rsidR="00331C66" w:rsidRDefault="00331C6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843B31" w15:done="0"/>
  <w15:commentEx w15:paraId="793997D7" w15:paraIdParent="05843B31" w15:done="0"/>
  <w15:commentEx w15:paraId="3CDF8777" w15:done="0"/>
  <w15:commentEx w15:paraId="1038C5FA" w15:paraIdParent="3CDF8777" w15:done="0"/>
  <w15:commentEx w15:paraId="118DED65" w15:paraIdParent="3CDF87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92DC5" w14:textId="77777777" w:rsidR="00522A04" w:rsidRDefault="00522A04" w:rsidP="00194133">
      <w:pPr>
        <w:spacing w:after="0" w:line="240" w:lineRule="auto"/>
      </w:pPr>
      <w:r>
        <w:separator/>
      </w:r>
    </w:p>
  </w:endnote>
  <w:endnote w:type="continuationSeparator" w:id="0">
    <w:p w14:paraId="4FB72156" w14:textId="77777777" w:rsidR="00522A04" w:rsidRDefault="00522A04" w:rsidP="0019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264BD" w14:textId="77777777" w:rsidR="00522A04" w:rsidRDefault="00522A04" w:rsidP="00194133">
      <w:pPr>
        <w:spacing w:after="0" w:line="240" w:lineRule="auto"/>
      </w:pPr>
      <w:r>
        <w:separator/>
      </w:r>
    </w:p>
  </w:footnote>
  <w:footnote w:type="continuationSeparator" w:id="0">
    <w:p w14:paraId="2C7907D2" w14:textId="77777777" w:rsidR="00522A04" w:rsidRDefault="00522A04" w:rsidP="00194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41DC"/>
    <w:multiLevelType w:val="multilevel"/>
    <w:tmpl w:val="C7941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92A67"/>
    <w:multiLevelType w:val="hybridMultilevel"/>
    <w:tmpl w:val="C87A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9126B"/>
    <w:multiLevelType w:val="hybridMultilevel"/>
    <w:tmpl w:val="73B4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64D6"/>
    <w:multiLevelType w:val="hybridMultilevel"/>
    <w:tmpl w:val="6A54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72079"/>
    <w:multiLevelType w:val="hybridMultilevel"/>
    <w:tmpl w:val="EFE4A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C62C6"/>
    <w:multiLevelType w:val="hybridMultilevel"/>
    <w:tmpl w:val="F37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23E5"/>
    <w:multiLevelType w:val="hybridMultilevel"/>
    <w:tmpl w:val="618E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F53D2"/>
    <w:multiLevelType w:val="hybridMultilevel"/>
    <w:tmpl w:val="D53E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A68F2"/>
    <w:multiLevelType w:val="hybridMultilevel"/>
    <w:tmpl w:val="AA54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574F"/>
    <w:multiLevelType w:val="multilevel"/>
    <w:tmpl w:val="69681C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528A3A75"/>
    <w:multiLevelType w:val="hybridMultilevel"/>
    <w:tmpl w:val="9016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C2D10"/>
    <w:multiLevelType w:val="multilevel"/>
    <w:tmpl w:val="DB5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91C01"/>
    <w:multiLevelType w:val="hybridMultilevel"/>
    <w:tmpl w:val="1A1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275C"/>
    <w:multiLevelType w:val="hybridMultilevel"/>
    <w:tmpl w:val="E5B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1475C"/>
    <w:multiLevelType w:val="hybridMultilevel"/>
    <w:tmpl w:val="B85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126B9"/>
    <w:multiLevelType w:val="hybridMultilevel"/>
    <w:tmpl w:val="771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8"/>
  </w:num>
  <w:num w:numId="4">
    <w:abstractNumId w:val="12"/>
  </w:num>
  <w:num w:numId="5">
    <w:abstractNumId w:val="15"/>
  </w:num>
  <w:num w:numId="6">
    <w:abstractNumId w:val="2"/>
  </w:num>
  <w:num w:numId="7">
    <w:abstractNumId w:val="3"/>
  </w:num>
  <w:num w:numId="8">
    <w:abstractNumId w:val="1"/>
  </w:num>
  <w:num w:numId="9">
    <w:abstractNumId w:val="5"/>
  </w:num>
  <w:num w:numId="10">
    <w:abstractNumId w:val="9"/>
  </w:num>
  <w:num w:numId="11">
    <w:abstractNumId w:val="0"/>
  </w:num>
  <w:num w:numId="12">
    <w:abstractNumId w:val="14"/>
  </w:num>
  <w:num w:numId="13">
    <w:abstractNumId w:val="6"/>
  </w:num>
  <w:num w:numId="14">
    <w:abstractNumId w:val="11"/>
  </w:num>
  <w:num w:numId="15">
    <w:abstractNumId w:val="7"/>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Howard">
    <w15:presenceInfo w15:providerId="Windows Live" w15:userId="de489744c79b98ea"/>
  </w15:person>
  <w15:person w15:author="Rex Dwyer">
    <w15:presenceInfo w15:providerId="None" w15:userId="Rex Dw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F4"/>
    <w:rsid w:val="00094EAA"/>
    <w:rsid w:val="000F68D5"/>
    <w:rsid w:val="00194133"/>
    <w:rsid w:val="001D5FC8"/>
    <w:rsid w:val="001F517A"/>
    <w:rsid w:val="002201EA"/>
    <w:rsid w:val="0024143C"/>
    <w:rsid w:val="002D7277"/>
    <w:rsid w:val="0031768A"/>
    <w:rsid w:val="00331C66"/>
    <w:rsid w:val="003841D0"/>
    <w:rsid w:val="003F098D"/>
    <w:rsid w:val="004241C3"/>
    <w:rsid w:val="00466AAC"/>
    <w:rsid w:val="00476654"/>
    <w:rsid w:val="004A696E"/>
    <w:rsid w:val="004B3D28"/>
    <w:rsid w:val="00522A04"/>
    <w:rsid w:val="00540196"/>
    <w:rsid w:val="00561EB5"/>
    <w:rsid w:val="00581AE3"/>
    <w:rsid w:val="006416F4"/>
    <w:rsid w:val="00691DE2"/>
    <w:rsid w:val="006C1CFA"/>
    <w:rsid w:val="00850C90"/>
    <w:rsid w:val="008567A7"/>
    <w:rsid w:val="008908DE"/>
    <w:rsid w:val="009137E3"/>
    <w:rsid w:val="009B286D"/>
    <w:rsid w:val="009B511C"/>
    <w:rsid w:val="00AA193C"/>
    <w:rsid w:val="00AB40BD"/>
    <w:rsid w:val="00AC0148"/>
    <w:rsid w:val="00AC6DC8"/>
    <w:rsid w:val="00B556B3"/>
    <w:rsid w:val="00B5654F"/>
    <w:rsid w:val="00B76D58"/>
    <w:rsid w:val="00B85E5F"/>
    <w:rsid w:val="00C37288"/>
    <w:rsid w:val="00C73ECC"/>
    <w:rsid w:val="00C975B5"/>
    <w:rsid w:val="00CA1676"/>
    <w:rsid w:val="00CD1C33"/>
    <w:rsid w:val="00CF675D"/>
    <w:rsid w:val="00F513D9"/>
    <w:rsid w:val="00FB54D1"/>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A637"/>
  <w15:chartTrackingRefBased/>
  <w15:docId w15:val="{B8221DD1-F997-447E-8ADA-C004AFA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3841D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1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14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AA"/>
    <w:pPr>
      <w:ind w:left="720"/>
      <w:contextualSpacing/>
    </w:pPr>
  </w:style>
  <w:style w:type="character" w:customStyle="1" w:styleId="apple-converted-space">
    <w:name w:val="apple-converted-space"/>
    <w:basedOn w:val="DefaultParagraphFont"/>
    <w:rsid w:val="00F513D9"/>
  </w:style>
  <w:style w:type="character" w:styleId="Hyperlink">
    <w:name w:val="Hyperlink"/>
    <w:basedOn w:val="DefaultParagraphFont"/>
    <w:uiPriority w:val="99"/>
    <w:semiHidden/>
    <w:unhideWhenUsed/>
    <w:rsid w:val="00B76D58"/>
    <w:rPr>
      <w:color w:val="0000FF"/>
      <w:u w:val="single"/>
    </w:rPr>
  </w:style>
  <w:style w:type="character" w:customStyle="1" w:styleId="list-label">
    <w:name w:val="list-label"/>
    <w:basedOn w:val="DefaultParagraphFont"/>
    <w:rsid w:val="00466AAC"/>
  </w:style>
  <w:style w:type="character" w:customStyle="1" w:styleId="list-content">
    <w:name w:val="list-content"/>
    <w:basedOn w:val="DefaultParagraphFont"/>
    <w:rsid w:val="00466AAC"/>
  </w:style>
  <w:style w:type="paragraph" w:styleId="Header">
    <w:name w:val="header"/>
    <w:basedOn w:val="Normal"/>
    <w:link w:val="HeaderChar"/>
    <w:uiPriority w:val="99"/>
    <w:unhideWhenUsed/>
    <w:rsid w:val="0019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33"/>
  </w:style>
  <w:style w:type="paragraph" w:styleId="Footer">
    <w:name w:val="footer"/>
    <w:basedOn w:val="Normal"/>
    <w:link w:val="FooterChar"/>
    <w:uiPriority w:val="99"/>
    <w:unhideWhenUsed/>
    <w:rsid w:val="0019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33"/>
  </w:style>
  <w:style w:type="character" w:customStyle="1" w:styleId="Heading2Char">
    <w:name w:val="Heading 2 Char"/>
    <w:basedOn w:val="DefaultParagraphFont"/>
    <w:link w:val="Heading2"/>
    <w:uiPriority w:val="9"/>
    <w:semiHidden/>
    <w:rsid w:val="003841D0"/>
    <w:rPr>
      <w:rFonts w:ascii="Times New Roman" w:hAnsi="Times New Roman" w:cs="Times New Roman"/>
      <w:b/>
      <w:bCs/>
      <w:sz w:val="36"/>
      <w:szCs w:val="36"/>
    </w:rPr>
  </w:style>
  <w:style w:type="character" w:styleId="CommentReference">
    <w:name w:val="annotation reference"/>
    <w:basedOn w:val="DefaultParagraphFont"/>
    <w:uiPriority w:val="99"/>
    <w:semiHidden/>
    <w:unhideWhenUsed/>
    <w:rsid w:val="003841D0"/>
    <w:rPr>
      <w:sz w:val="16"/>
      <w:szCs w:val="16"/>
    </w:rPr>
  </w:style>
  <w:style w:type="paragraph" w:styleId="CommentText">
    <w:name w:val="annotation text"/>
    <w:basedOn w:val="Normal"/>
    <w:link w:val="CommentTextChar"/>
    <w:uiPriority w:val="99"/>
    <w:semiHidden/>
    <w:unhideWhenUsed/>
    <w:rsid w:val="003841D0"/>
    <w:pPr>
      <w:spacing w:line="240" w:lineRule="auto"/>
    </w:pPr>
    <w:rPr>
      <w:sz w:val="20"/>
      <w:szCs w:val="20"/>
    </w:rPr>
  </w:style>
  <w:style w:type="character" w:customStyle="1" w:styleId="CommentTextChar">
    <w:name w:val="Comment Text Char"/>
    <w:basedOn w:val="DefaultParagraphFont"/>
    <w:link w:val="CommentText"/>
    <w:uiPriority w:val="99"/>
    <w:semiHidden/>
    <w:rsid w:val="003841D0"/>
    <w:rPr>
      <w:sz w:val="20"/>
      <w:szCs w:val="20"/>
    </w:rPr>
  </w:style>
  <w:style w:type="paragraph" w:styleId="CommentSubject">
    <w:name w:val="annotation subject"/>
    <w:basedOn w:val="CommentText"/>
    <w:next w:val="CommentText"/>
    <w:link w:val="CommentSubjectChar"/>
    <w:uiPriority w:val="99"/>
    <w:semiHidden/>
    <w:unhideWhenUsed/>
    <w:rsid w:val="003841D0"/>
    <w:rPr>
      <w:b/>
      <w:bCs/>
    </w:rPr>
  </w:style>
  <w:style w:type="character" w:customStyle="1" w:styleId="CommentSubjectChar">
    <w:name w:val="Comment Subject Char"/>
    <w:basedOn w:val="CommentTextChar"/>
    <w:link w:val="CommentSubject"/>
    <w:uiPriority w:val="99"/>
    <w:semiHidden/>
    <w:rsid w:val="003841D0"/>
    <w:rPr>
      <w:b/>
      <w:bCs/>
      <w:sz w:val="20"/>
      <w:szCs w:val="20"/>
    </w:rPr>
  </w:style>
  <w:style w:type="paragraph" w:styleId="Revision">
    <w:name w:val="Revision"/>
    <w:hidden/>
    <w:uiPriority w:val="99"/>
    <w:semiHidden/>
    <w:rsid w:val="003841D0"/>
    <w:pPr>
      <w:spacing w:after="0" w:line="240" w:lineRule="auto"/>
    </w:pPr>
  </w:style>
  <w:style w:type="paragraph" w:styleId="BalloonText">
    <w:name w:val="Balloon Text"/>
    <w:basedOn w:val="Normal"/>
    <w:link w:val="BalloonTextChar"/>
    <w:uiPriority w:val="99"/>
    <w:semiHidden/>
    <w:unhideWhenUsed/>
    <w:rsid w:val="00384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1D0"/>
    <w:rPr>
      <w:rFonts w:ascii="Segoe UI" w:hAnsi="Segoe UI" w:cs="Segoe UI"/>
      <w:sz w:val="18"/>
      <w:szCs w:val="18"/>
    </w:rPr>
  </w:style>
  <w:style w:type="character" w:customStyle="1" w:styleId="Heading1Char">
    <w:name w:val="Heading 1 Char"/>
    <w:basedOn w:val="DefaultParagraphFont"/>
    <w:link w:val="Heading1"/>
    <w:uiPriority w:val="9"/>
    <w:rsid w:val="002414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414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143C"/>
    <w:rPr>
      <w:rFonts w:asciiTheme="majorHAnsi" w:eastAsiaTheme="majorEastAsia" w:hAnsiTheme="majorHAnsi" w:cstheme="majorBidi"/>
      <w:i/>
      <w:iCs/>
      <w:color w:val="2E74B5" w:themeColor="accent1" w:themeShade="BF"/>
    </w:rPr>
  </w:style>
  <w:style w:type="character" w:customStyle="1" w:styleId="label">
    <w:name w:val="label"/>
    <w:basedOn w:val="DefaultParagraphFont"/>
    <w:rsid w:val="0024143C"/>
  </w:style>
  <w:style w:type="character" w:customStyle="1" w:styleId="separator">
    <w:name w:val="separator"/>
    <w:basedOn w:val="DefaultParagraphFont"/>
    <w:rsid w:val="0024143C"/>
  </w:style>
  <w:style w:type="character" w:customStyle="1" w:styleId="value">
    <w:name w:val="value"/>
    <w:basedOn w:val="DefaultParagraphFont"/>
    <w:rsid w:val="0024143C"/>
  </w:style>
  <w:style w:type="character" w:customStyle="1" w:styleId="highlight">
    <w:name w:val="highlight"/>
    <w:basedOn w:val="DefaultParagraphFont"/>
    <w:rsid w:val="0024143C"/>
  </w:style>
  <w:style w:type="character" w:customStyle="1" w:styleId="ui-ncbitoggler-master-text">
    <w:name w:val="ui-ncbitoggler-master-text"/>
    <w:basedOn w:val="DefaultParagraphFont"/>
    <w:rsid w:val="0024143C"/>
  </w:style>
  <w:style w:type="paragraph" w:styleId="NormalWeb">
    <w:name w:val="Normal (Web)"/>
    <w:basedOn w:val="Normal"/>
    <w:uiPriority w:val="99"/>
    <w:semiHidden/>
    <w:unhideWhenUsed/>
    <w:rsid w:val="002414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52712">
      <w:bodyDiv w:val="1"/>
      <w:marLeft w:val="0"/>
      <w:marRight w:val="0"/>
      <w:marTop w:val="0"/>
      <w:marBottom w:val="0"/>
      <w:divBdr>
        <w:top w:val="none" w:sz="0" w:space="0" w:color="auto"/>
        <w:left w:val="none" w:sz="0" w:space="0" w:color="auto"/>
        <w:bottom w:val="none" w:sz="0" w:space="0" w:color="auto"/>
        <w:right w:val="none" w:sz="0" w:space="0" w:color="auto"/>
      </w:divBdr>
    </w:div>
    <w:div w:id="718630806">
      <w:bodyDiv w:val="1"/>
      <w:marLeft w:val="0"/>
      <w:marRight w:val="0"/>
      <w:marTop w:val="0"/>
      <w:marBottom w:val="0"/>
      <w:divBdr>
        <w:top w:val="none" w:sz="0" w:space="0" w:color="auto"/>
        <w:left w:val="none" w:sz="0" w:space="0" w:color="auto"/>
        <w:bottom w:val="none" w:sz="0" w:space="0" w:color="auto"/>
        <w:right w:val="none" w:sz="0" w:space="0" w:color="auto"/>
      </w:divBdr>
      <w:divsChild>
        <w:div w:id="1345590378">
          <w:marLeft w:val="0"/>
          <w:marRight w:val="0"/>
          <w:marTop w:val="120"/>
          <w:marBottom w:val="360"/>
          <w:divBdr>
            <w:top w:val="none" w:sz="0" w:space="0" w:color="auto"/>
            <w:left w:val="none" w:sz="0" w:space="0" w:color="auto"/>
            <w:bottom w:val="none" w:sz="0" w:space="0" w:color="auto"/>
            <w:right w:val="none" w:sz="0" w:space="0" w:color="auto"/>
          </w:divBdr>
          <w:divsChild>
            <w:div w:id="685209228">
              <w:marLeft w:val="0"/>
              <w:marRight w:val="0"/>
              <w:marTop w:val="0"/>
              <w:marBottom w:val="0"/>
              <w:divBdr>
                <w:top w:val="none" w:sz="0" w:space="0" w:color="auto"/>
                <w:left w:val="none" w:sz="0" w:space="0" w:color="auto"/>
                <w:bottom w:val="none" w:sz="0" w:space="0" w:color="auto"/>
                <w:right w:val="none" w:sz="0" w:space="0" w:color="auto"/>
              </w:divBdr>
            </w:div>
            <w:div w:id="2076465020">
              <w:marLeft w:val="0"/>
              <w:marRight w:val="0"/>
              <w:marTop w:val="0"/>
              <w:marBottom w:val="0"/>
              <w:divBdr>
                <w:top w:val="none" w:sz="0" w:space="0" w:color="auto"/>
                <w:left w:val="none" w:sz="0" w:space="0" w:color="auto"/>
                <w:bottom w:val="none" w:sz="0" w:space="0" w:color="auto"/>
                <w:right w:val="none" w:sz="0" w:space="0" w:color="auto"/>
              </w:divBdr>
            </w:div>
            <w:div w:id="1457215451">
              <w:marLeft w:val="0"/>
              <w:marRight w:val="0"/>
              <w:marTop w:val="0"/>
              <w:marBottom w:val="0"/>
              <w:divBdr>
                <w:top w:val="none" w:sz="0" w:space="0" w:color="auto"/>
                <w:left w:val="none" w:sz="0" w:space="0" w:color="auto"/>
                <w:bottom w:val="none" w:sz="0" w:space="0" w:color="auto"/>
                <w:right w:val="none" w:sz="0" w:space="0" w:color="auto"/>
              </w:divBdr>
            </w:div>
            <w:div w:id="414326973">
              <w:marLeft w:val="0"/>
              <w:marRight w:val="0"/>
              <w:marTop w:val="240"/>
              <w:marBottom w:val="100"/>
              <w:divBdr>
                <w:top w:val="none" w:sz="0" w:space="0" w:color="auto"/>
                <w:left w:val="none" w:sz="0" w:space="0" w:color="auto"/>
                <w:bottom w:val="none" w:sz="0" w:space="0" w:color="auto"/>
                <w:right w:val="none" w:sz="0" w:space="0" w:color="auto"/>
              </w:divBdr>
              <w:divsChild>
                <w:div w:id="179975506">
                  <w:marLeft w:val="0"/>
                  <w:marRight w:val="0"/>
                  <w:marTop w:val="0"/>
                  <w:marBottom w:val="0"/>
                  <w:divBdr>
                    <w:top w:val="none" w:sz="0" w:space="0" w:color="auto"/>
                    <w:left w:val="none" w:sz="0" w:space="0" w:color="auto"/>
                    <w:bottom w:val="none" w:sz="0" w:space="0" w:color="auto"/>
                    <w:right w:val="none" w:sz="0" w:space="0" w:color="auto"/>
                  </w:divBdr>
                </w:div>
              </w:divsChild>
            </w:div>
            <w:div w:id="1494032665">
              <w:marLeft w:val="0"/>
              <w:marRight w:val="0"/>
              <w:marTop w:val="288"/>
              <w:marBottom w:val="100"/>
              <w:divBdr>
                <w:top w:val="none" w:sz="0" w:space="0" w:color="auto"/>
                <w:left w:val="none" w:sz="0" w:space="0" w:color="auto"/>
                <w:bottom w:val="none" w:sz="0" w:space="0" w:color="auto"/>
                <w:right w:val="none" w:sz="0" w:space="0" w:color="auto"/>
              </w:divBdr>
              <w:divsChild>
                <w:div w:id="19600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1502">
      <w:bodyDiv w:val="1"/>
      <w:marLeft w:val="0"/>
      <w:marRight w:val="0"/>
      <w:marTop w:val="0"/>
      <w:marBottom w:val="0"/>
      <w:divBdr>
        <w:top w:val="none" w:sz="0" w:space="0" w:color="auto"/>
        <w:left w:val="none" w:sz="0" w:space="0" w:color="auto"/>
        <w:bottom w:val="none" w:sz="0" w:space="0" w:color="auto"/>
        <w:right w:val="none" w:sz="0" w:space="0" w:color="auto"/>
      </w:divBdr>
    </w:div>
    <w:div w:id="756824415">
      <w:bodyDiv w:val="1"/>
      <w:marLeft w:val="0"/>
      <w:marRight w:val="0"/>
      <w:marTop w:val="0"/>
      <w:marBottom w:val="0"/>
      <w:divBdr>
        <w:top w:val="none" w:sz="0" w:space="0" w:color="auto"/>
        <w:left w:val="none" w:sz="0" w:space="0" w:color="auto"/>
        <w:bottom w:val="none" w:sz="0" w:space="0" w:color="auto"/>
        <w:right w:val="none" w:sz="0" w:space="0" w:color="auto"/>
      </w:divBdr>
    </w:div>
    <w:div w:id="1353995244">
      <w:bodyDiv w:val="1"/>
      <w:marLeft w:val="0"/>
      <w:marRight w:val="0"/>
      <w:marTop w:val="0"/>
      <w:marBottom w:val="0"/>
      <w:divBdr>
        <w:top w:val="none" w:sz="0" w:space="0" w:color="auto"/>
        <w:left w:val="none" w:sz="0" w:space="0" w:color="auto"/>
        <w:bottom w:val="none" w:sz="0" w:space="0" w:color="auto"/>
        <w:right w:val="none" w:sz="0" w:space="0" w:color="auto"/>
      </w:divBdr>
      <w:divsChild>
        <w:div w:id="876545747">
          <w:marLeft w:val="0"/>
          <w:marRight w:val="0"/>
          <w:marTop w:val="240"/>
          <w:marBottom w:val="100"/>
          <w:divBdr>
            <w:top w:val="none" w:sz="0" w:space="0" w:color="auto"/>
            <w:left w:val="none" w:sz="0" w:space="0" w:color="auto"/>
            <w:bottom w:val="none" w:sz="0" w:space="0" w:color="auto"/>
            <w:right w:val="none" w:sz="0" w:space="0" w:color="auto"/>
          </w:divBdr>
          <w:divsChild>
            <w:div w:id="1347751688">
              <w:marLeft w:val="0"/>
              <w:marRight w:val="0"/>
              <w:marTop w:val="0"/>
              <w:marBottom w:val="0"/>
              <w:divBdr>
                <w:top w:val="none" w:sz="0" w:space="0" w:color="auto"/>
                <w:left w:val="none" w:sz="0" w:space="0" w:color="auto"/>
                <w:bottom w:val="none" w:sz="0" w:space="0" w:color="auto"/>
                <w:right w:val="none" w:sz="0" w:space="0" w:color="auto"/>
              </w:divBdr>
            </w:div>
          </w:divsChild>
        </w:div>
        <w:div w:id="1885290225">
          <w:marLeft w:val="0"/>
          <w:marRight w:val="0"/>
          <w:marTop w:val="288"/>
          <w:marBottom w:val="100"/>
          <w:divBdr>
            <w:top w:val="none" w:sz="0" w:space="0" w:color="auto"/>
            <w:left w:val="none" w:sz="0" w:space="0" w:color="auto"/>
            <w:bottom w:val="none" w:sz="0" w:space="0" w:color="auto"/>
            <w:right w:val="none" w:sz="0" w:space="0" w:color="auto"/>
          </w:divBdr>
          <w:divsChild>
            <w:div w:id="15608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5980">
      <w:bodyDiv w:val="1"/>
      <w:marLeft w:val="0"/>
      <w:marRight w:val="0"/>
      <w:marTop w:val="0"/>
      <w:marBottom w:val="0"/>
      <w:divBdr>
        <w:top w:val="none" w:sz="0" w:space="0" w:color="auto"/>
        <w:left w:val="none" w:sz="0" w:space="0" w:color="auto"/>
        <w:bottom w:val="none" w:sz="0" w:space="0" w:color="auto"/>
        <w:right w:val="none" w:sz="0" w:space="0" w:color="auto"/>
      </w:divBdr>
      <w:divsChild>
        <w:div w:id="991106458">
          <w:marLeft w:val="0"/>
          <w:marRight w:val="0"/>
          <w:marTop w:val="240"/>
          <w:marBottom w:val="100"/>
          <w:divBdr>
            <w:top w:val="none" w:sz="0" w:space="0" w:color="auto"/>
            <w:left w:val="none" w:sz="0" w:space="0" w:color="auto"/>
            <w:bottom w:val="none" w:sz="0" w:space="0" w:color="auto"/>
            <w:right w:val="none" w:sz="0" w:space="0" w:color="auto"/>
          </w:divBdr>
          <w:divsChild>
            <w:div w:id="588121837">
              <w:marLeft w:val="0"/>
              <w:marRight w:val="0"/>
              <w:marTop w:val="0"/>
              <w:marBottom w:val="0"/>
              <w:divBdr>
                <w:top w:val="none" w:sz="0" w:space="0" w:color="auto"/>
                <w:left w:val="none" w:sz="0" w:space="0" w:color="auto"/>
                <w:bottom w:val="none" w:sz="0" w:space="0" w:color="auto"/>
                <w:right w:val="none" w:sz="0" w:space="0" w:color="auto"/>
              </w:divBdr>
            </w:div>
          </w:divsChild>
        </w:div>
        <w:div w:id="648175502">
          <w:marLeft w:val="0"/>
          <w:marRight w:val="0"/>
          <w:marTop w:val="288"/>
          <w:marBottom w:val="100"/>
          <w:divBdr>
            <w:top w:val="none" w:sz="0" w:space="0" w:color="auto"/>
            <w:left w:val="none" w:sz="0" w:space="0" w:color="auto"/>
            <w:bottom w:val="none" w:sz="0" w:space="0" w:color="auto"/>
            <w:right w:val="none" w:sz="0" w:space="0" w:color="auto"/>
          </w:divBdr>
          <w:divsChild>
            <w:div w:id="8687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hindawi.com/journals/jt/2016/62068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journals/jt/2015/739746/"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jt/2015/73974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indawi.com/journals/jt/2015/73974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indawi.com/journals/jt/2016/6206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1EE9-8250-4DE9-98F7-0821C987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3698</Words>
  <Characters>22081</Characters>
  <Application>Microsoft Office Word</Application>
  <DocSecurity>0</DocSecurity>
  <Lines>450</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Dwyer</dc:creator>
  <cp:keywords/>
  <dc:description/>
  <cp:lastModifiedBy>Rex Dwyer</cp:lastModifiedBy>
  <cp:revision>9</cp:revision>
  <dcterms:created xsi:type="dcterms:W3CDTF">2016-09-28T13:51:00Z</dcterms:created>
  <dcterms:modified xsi:type="dcterms:W3CDTF">2016-10-03T16:34:00Z</dcterms:modified>
</cp:coreProperties>
</file>